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2D128" w14:textId="77777777" w:rsidR="00C560E0" w:rsidRPr="00845BF1" w:rsidRDefault="00C560E0" w:rsidP="00C560E0">
      <w:pPr>
        <w:rPr>
          <w:rFonts w:eastAsia="仿宋"/>
          <w:sz w:val="28"/>
        </w:rPr>
      </w:pPr>
      <w:r w:rsidRPr="00845BF1">
        <w:rPr>
          <w:rFonts w:eastAsia="仿宋"/>
          <w:sz w:val="28"/>
        </w:rPr>
        <w:t>附件</w:t>
      </w:r>
      <w:r w:rsidRPr="00845BF1">
        <w:rPr>
          <w:rFonts w:eastAsia="仿宋"/>
          <w:sz w:val="28"/>
        </w:rPr>
        <w:t>1</w:t>
      </w:r>
    </w:p>
    <w:p w14:paraId="38BE9C3C" w14:textId="77777777" w:rsidR="00C560E0" w:rsidRPr="00845BF1" w:rsidRDefault="00C560E0" w:rsidP="00C560E0">
      <w:pPr>
        <w:rPr>
          <w:sz w:val="28"/>
        </w:rPr>
      </w:pPr>
    </w:p>
    <w:p w14:paraId="037C8630" w14:textId="77777777" w:rsidR="00C560E0" w:rsidRPr="00845BF1" w:rsidRDefault="00C560E0" w:rsidP="00C560E0">
      <w:r w:rsidRPr="00845BF1">
        <w:t xml:space="preserve">                                                           </w:t>
      </w:r>
    </w:p>
    <w:p w14:paraId="5B34917D" w14:textId="77777777" w:rsidR="00C560E0" w:rsidRPr="00845BF1" w:rsidRDefault="00C560E0" w:rsidP="00C560E0">
      <w:pPr>
        <w:spacing w:line="360" w:lineRule="auto"/>
        <w:ind w:rightChars="-58" w:right="-122"/>
        <w:jc w:val="center"/>
        <w:rPr>
          <w:b/>
          <w:spacing w:val="30"/>
          <w:sz w:val="48"/>
          <w:szCs w:val="52"/>
        </w:rPr>
      </w:pPr>
      <w:r w:rsidRPr="00845BF1">
        <w:rPr>
          <w:b/>
          <w:spacing w:val="30"/>
          <w:sz w:val="48"/>
          <w:szCs w:val="52"/>
        </w:rPr>
        <w:t>北京林业大学</w:t>
      </w:r>
    </w:p>
    <w:p w14:paraId="0ABE4F24" w14:textId="77777777" w:rsidR="00C560E0" w:rsidRPr="00845BF1" w:rsidRDefault="00C560E0" w:rsidP="00C560E0">
      <w:pPr>
        <w:spacing w:beforeLines="50" w:before="156" w:line="360" w:lineRule="auto"/>
        <w:jc w:val="center"/>
        <w:rPr>
          <w:b/>
          <w:spacing w:val="30"/>
          <w:sz w:val="48"/>
          <w:szCs w:val="52"/>
        </w:rPr>
      </w:pPr>
      <w:r w:rsidRPr="00845BF1">
        <w:rPr>
          <w:b/>
          <w:spacing w:val="30"/>
          <w:sz w:val="48"/>
          <w:szCs w:val="52"/>
        </w:rPr>
        <w:t>大学生创新创业训练计划</w:t>
      </w:r>
    </w:p>
    <w:p w14:paraId="41EECCAE" w14:textId="77777777" w:rsidR="00C560E0" w:rsidRPr="00845BF1" w:rsidRDefault="00C560E0" w:rsidP="00C560E0">
      <w:pPr>
        <w:spacing w:beforeLines="50" w:before="156" w:line="360" w:lineRule="auto"/>
        <w:jc w:val="center"/>
        <w:rPr>
          <w:rFonts w:eastAsia="隶书"/>
          <w:sz w:val="44"/>
          <w:szCs w:val="52"/>
        </w:rPr>
      </w:pPr>
      <w:r w:rsidRPr="00845BF1">
        <w:rPr>
          <w:rFonts w:eastAsia="隶书"/>
          <w:b/>
          <w:spacing w:val="30"/>
          <w:sz w:val="44"/>
          <w:szCs w:val="52"/>
        </w:rPr>
        <w:t>创新训练项目申请书</w:t>
      </w:r>
    </w:p>
    <w:p w14:paraId="012EF652" w14:textId="77777777" w:rsidR="00C560E0" w:rsidRPr="00845BF1" w:rsidRDefault="00C560E0" w:rsidP="00C560E0">
      <w:pPr>
        <w:rPr>
          <w:sz w:val="28"/>
        </w:rPr>
      </w:pPr>
    </w:p>
    <w:p w14:paraId="01AC69BB" w14:textId="77777777" w:rsidR="00C560E0" w:rsidRPr="00845BF1" w:rsidRDefault="00C560E0" w:rsidP="00C560E0">
      <w:pPr>
        <w:rPr>
          <w:rFonts w:eastAsia="黑体"/>
          <w:sz w:val="32"/>
        </w:rPr>
      </w:pPr>
    </w:p>
    <w:p w14:paraId="4E60D86A" w14:textId="77777777" w:rsidR="00C560E0" w:rsidRPr="00845BF1" w:rsidRDefault="00C560E0" w:rsidP="00C560E0">
      <w:pPr>
        <w:rPr>
          <w:rFonts w:eastAsia="黑体"/>
          <w:sz w:val="32"/>
        </w:rPr>
      </w:pPr>
    </w:p>
    <w:tbl>
      <w:tblPr>
        <w:tblW w:w="7935" w:type="dxa"/>
        <w:jc w:val="center"/>
        <w:tblLayout w:type="fixed"/>
        <w:tblLook w:val="0000" w:firstRow="0" w:lastRow="0" w:firstColumn="0" w:lastColumn="0" w:noHBand="0" w:noVBand="0"/>
      </w:tblPr>
      <w:tblGrid>
        <w:gridCol w:w="1801"/>
        <w:gridCol w:w="2267"/>
        <w:gridCol w:w="1416"/>
        <w:gridCol w:w="142"/>
        <w:gridCol w:w="2309"/>
      </w:tblGrid>
      <w:tr w:rsidR="00C560E0" w:rsidRPr="00845BF1" w14:paraId="5C4D016F" w14:textId="77777777" w:rsidTr="00820121">
        <w:trPr>
          <w:trHeight w:val="679"/>
          <w:jc w:val="center"/>
        </w:trPr>
        <w:tc>
          <w:tcPr>
            <w:tcW w:w="1801" w:type="dxa"/>
            <w:vAlign w:val="center"/>
          </w:tcPr>
          <w:p w14:paraId="745B49A9" w14:textId="77777777" w:rsidR="00C560E0" w:rsidRPr="00845BF1" w:rsidRDefault="00C560E0" w:rsidP="00820121">
            <w:pPr>
              <w:ind w:right="140"/>
              <w:jc w:val="center"/>
              <w:rPr>
                <w:b/>
                <w:sz w:val="28"/>
              </w:rPr>
            </w:pPr>
            <w:r w:rsidRPr="00845BF1">
              <w:rPr>
                <w:b/>
                <w:sz w:val="28"/>
              </w:rPr>
              <w:t>项目名称：</w:t>
            </w:r>
          </w:p>
        </w:tc>
        <w:tc>
          <w:tcPr>
            <w:tcW w:w="6137" w:type="dxa"/>
            <w:gridSpan w:val="4"/>
            <w:tcBorders>
              <w:top w:val="nil"/>
              <w:left w:val="nil"/>
              <w:bottom w:val="single" w:sz="4" w:space="0" w:color="auto"/>
              <w:right w:val="nil"/>
            </w:tcBorders>
            <w:vAlign w:val="center"/>
          </w:tcPr>
          <w:p w14:paraId="6D25C03E" w14:textId="71173A85" w:rsidR="00C560E0" w:rsidRPr="00845BF1" w:rsidRDefault="00845BF1" w:rsidP="00845BF1">
            <w:pPr>
              <w:jc w:val="left"/>
              <w:rPr>
                <w:sz w:val="24"/>
              </w:rPr>
            </w:pPr>
            <w:r w:rsidRPr="00845BF1">
              <w:rPr>
                <w:bCs/>
                <w:sz w:val="24"/>
              </w:rPr>
              <w:t>基于</w:t>
            </w:r>
            <w:r w:rsidRPr="00845BF1">
              <w:rPr>
                <w:bCs/>
                <w:sz w:val="24"/>
              </w:rPr>
              <w:t>AR</w:t>
            </w:r>
            <w:r w:rsidRPr="00F94649">
              <w:rPr>
                <w:bCs/>
                <w:strike/>
                <w:color w:val="FF0000"/>
                <w:sz w:val="24"/>
              </w:rPr>
              <w:t>技术</w:t>
            </w:r>
            <w:r w:rsidRPr="00845BF1">
              <w:rPr>
                <w:bCs/>
                <w:sz w:val="24"/>
              </w:rPr>
              <w:t>的</w:t>
            </w:r>
            <w:r w:rsidR="00725EE4">
              <w:rPr>
                <w:rFonts w:hint="eastAsia"/>
                <w:bCs/>
                <w:sz w:val="24"/>
              </w:rPr>
              <w:t>数字化</w:t>
            </w:r>
            <w:r w:rsidRPr="00845BF1">
              <w:rPr>
                <w:bCs/>
                <w:sz w:val="24"/>
              </w:rPr>
              <w:t>自然博物馆</w:t>
            </w:r>
            <w:r w:rsidR="00905A14" w:rsidRPr="00905A14">
              <w:rPr>
                <w:rFonts w:hint="eastAsia"/>
                <w:bCs/>
                <w:color w:val="FF0000"/>
                <w:sz w:val="24"/>
              </w:rPr>
              <w:t>研</w:t>
            </w:r>
            <w:r w:rsidRPr="00845BF1">
              <w:rPr>
                <w:bCs/>
                <w:sz w:val="24"/>
              </w:rPr>
              <w:t>建</w:t>
            </w:r>
            <w:r w:rsidRPr="00905A14">
              <w:rPr>
                <w:bCs/>
                <w:strike/>
                <w:color w:val="FF0000"/>
                <w:sz w:val="24"/>
              </w:rPr>
              <w:t>设</w:t>
            </w:r>
            <w:r w:rsidRPr="00845BF1">
              <w:rPr>
                <w:bCs/>
                <w:sz w:val="24"/>
              </w:rPr>
              <w:t>——</w:t>
            </w:r>
            <w:r w:rsidRPr="00845BF1">
              <w:rPr>
                <w:bCs/>
                <w:sz w:val="24"/>
              </w:rPr>
              <w:t>以北京林业大学博物馆为例</w:t>
            </w:r>
          </w:p>
        </w:tc>
      </w:tr>
      <w:tr w:rsidR="00C560E0" w:rsidRPr="00845BF1" w14:paraId="5E13EA2B" w14:textId="77777777" w:rsidTr="00820121">
        <w:trPr>
          <w:trHeight w:val="679"/>
          <w:jc w:val="center"/>
        </w:trPr>
        <w:tc>
          <w:tcPr>
            <w:tcW w:w="1801" w:type="dxa"/>
            <w:vAlign w:val="center"/>
          </w:tcPr>
          <w:p w14:paraId="113CE35B" w14:textId="77777777" w:rsidR="00C560E0" w:rsidRPr="00845BF1" w:rsidRDefault="00C560E0" w:rsidP="00820121">
            <w:pPr>
              <w:ind w:right="140"/>
              <w:jc w:val="center"/>
              <w:rPr>
                <w:b/>
                <w:sz w:val="28"/>
              </w:rPr>
            </w:pPr>
            <w:r w:rsidRPr="00845BF1">
              <w:rPr>
                <w:b/>
                <w:sz w:val="28"/>
              </w:rPr>
              <w:t>主</w:t>
            </w:r>
            <w:r w:rsidRPr="00845BF1">
              <w:rPr>
                <w:b/>
                <w:sz w:val="28"/>
              </w:rPr>
              <w:t xml:space="preserve"> </w:t>
            </w:r>
            <w:r w:rsidRPr="00845BF1">
              <w:rPr>
                <w:b/>
                <w:sz w:val="28"/>
              </w:rPr>
              <w:t>持</w:t>
            </w:r>
            <w:r w:rsidRPr="00845BF1">
              <w:rPr>
                <w:b/>
                <w:sz w:val="28"/>
              </w:rPr>
              <w:t xml:space="preserve"> </w:t>
            </w:r>
            <w:r w:rsidRPr="00845BF1">
              <w:rPr>
                <w:b/>
                <w:sz w:val="28"/>
              </w:rPr>
              <w:t>人：</w:t>
            </w:r>
          </w:p>
        </w:tc>
        <w:tc>
          <w:tcPr>
            <w:tcW w:w="2268" w:type="dxa"/>
            <w:tcBorders>
              <w:top w:val="nil"/>
              <w:left w:val="nil"/>
              <w:bottom w:val="single" w:sz="4" w:space="0" w:color="auto"/>
              <w:right w:val="nil"/>
            </w:tcBorders>
            <w:vAlign w:val="center"/>
          </w:tcPr>
          <w:p w14:paraId="67EAE057" w14:textId="2686EA8C" w:rsidR="00C560E0" w:rsidRPr="00845BF1" w:rsidRDefault="00845BF1" w:rsidP="00820121">
            <w:pPr>
              <w:jc w:val="center"/>
              <w:rPr>
                <w:sz w:val="24"/>
              </w:rPr>
            </w:pPr>
            <w:r w:rsidRPr="00845BF1">
              <w:rPr>
                <w:sz w:val="24"/>
              </w:rPr>
              <w:t>王伊笑</w:t>
            </w:r>
          </w:p>
        </w:tc>
        <w:tc>
          <w:tcPr>
            <w:tcW w:w="1417" w:type="dxa"/>
            <w:tcBorders>
              <w:top w:val="single" w:sz="4" w:space="0" w:color="auto"/>
              <w:left w:val="nil"/>
              <w:bottom w:val="nil"/>
              <w:right w:val="nil"/>
            </w:tcBorders>
            <w:vAlign w:val="center"/>
          </w:tcPr>
          <w:p w14:paraId="38AD51FB" w14:textId="77777777" w:rsidR="00C560E0" w:rsidRPr="00845BF1" w:rsidRDefault="00C560E0" w:rsidP="00820121">
            <w:pPr>
              <w:jc w:val="center"/>
              <w:rPr>
                <w:sz w:val="24"/>
              </w:rPr>
            </w:pPr>
            <w:r w:rsidRPr="00845BF1">
              <w:rPr>
                <w:b/>
                <w:sz w:val="28"/>
              </w:rPr>
              <w:t>专业年级</w:t>
            </w:r>
          </w:p>
        </w:tc>
        <w:tc>
          <w:tcPr>
            <w:tcW w:w="2452" w:type="dxa"/>
            <w:gridSpan w:val="2"/>
            <w:tcBorders>
              <w:top w:val="nil"/>
              <w:left w:val="nil"/>
              <w:bottom w:val="single" w:sz="4" w:space="0" w:color="auto"/>
              <w:right w:val="nil"/>
            </w:tcBorders>
            <w:vAlign w:val="center"/>
          </w:tcPr>
          <w:p w14:paraId="6C2EE4FF" w14:textId="7DA0DFF6" w:rsidR="00C560E0" w:rsidRPr="00845BF1" w:rsidRDefault="00845BF1" w:rsidP="00820121">
            <w:pPr>
              <w:jc w:val="center"/>
              <w:rPr>
                <w:sz w:val="24"/>
              </w:rPr>
            </w:pPr>
            <w:r w:rsidRPr="00845BF1">
              <w:rPr>
                <w:sz w:val="24"/>
              </w:rPr>
              <w:t>信息管理与信息系统</w:t>
            </w:r>
            <w:r w:rsidRPr="00845BF1">
              <w:rPr>
                <w:sz w:val="24"/>
              </w:rPr>
              <w:t>2018</w:t>
            </w:r>
            <w:r w:rsidRPr="00845BF1">
              <w:rPr>
                <w:sz w:val="24"/>
              </w:rPr>
              <w:t>级</w:t>
            </w:r>
          </w:p>
        </w:tc>
      </w:tr>
      <w:tr w:rsidR="00C560E0" w:rsidRPr="00845BF1" w14:paraId="288C3B49" w14:textId="77777777" w:rsidTr="00820121">
        <w:trPr>
          <w:trHeight w:val="679"/>
          <w:jc w:val="center"/>
        </w:trPr>
        <w:tc>
          <w:tcPr>
            <w:tcW w:w="1801" w:type="dxa"/>
            <w:vAlign w:val="center"/>
          </w:tcPr>
          <w:p w14:paraId="3D0B643D" w14:textId="77777777" w:rsidR="00C560E0" w:rsidRPr="00845BF1" w:rsidRDefault="00C560E0" w:rsidP="00820121">
            <w:pPr>
              <w:ind w:right="140"/>
              <w:jc w:val="center"/>
              <w:rPr>
                <w:b/>
                <w:sz w:val="28"/>
              </w:rPr>
            </w:pPr>
            <w:r w:rsidRPr="00845BF1">
              <w:rPr>
                <w:b/>
                <w:sz w:val="28"/>
              </w:rPr>
              <w:t>联系电话：</w:t>
            </w:r>
          </w:p>
        </w:tc>
        <w:tc>
          <w:tcPr>
            <w:tcW w:w="6137" w:type="dxa"/>
            <w:gridSpan w:val="4"/>
            <w:tcBorders>
              <w:top w:val="nil"/>
              <w:left w:val="nil"/>
              <w:bottom w:val="single" w:sz="4" w:space="0" w:color="auto"/>
              <w:right w:val="nil"/>
            </w:tcBorders>
            <w:vAlign w:val="center"/>
          </w:tcPr>
          <w:p w14:paraId="79115239" w14:textId="4130363B" w:rsidR="00C560E0" w:rsidRPr="00845BF1" w:rsidRDefault="00845BF1" w:rsidP="00820121">
            <w:pPr>
              <w:jc w:val="center"/>
              <w:rPr>
                <w:sz w:val="24"/>
              </w:rPr>
            </w:pPr>
            <w:r w:rsidRPr="00845BF1">
              <w:rPr>
                <w:sz w:val="24"/>
              </w:rPr>
              <w:t>18810537966</w:t>
            </w:r>
          </w:p>
        </w:tc>
      </w:tr>
      <w:tr w:rsidR="00C560E0" w:rsidRPr="00845BF1" w14:paraId="319F30B2" w14:textId="77777777" w:rsidTr="00820121">
        <w:trPr>
          <w:trHeight w:val="679"/>
          <w:jc w:val="center"/>
        </w:trPr>
        <w:tc>
          <w:tcPr>
            <w:tcW w:w="1801" w:type="dxa"/>
            <w:vAlign w:val="center"/>
          </w:tcPr>
          <w:p w14:paraId="26CB2C9F" w14:textId="77777777" w:rsidR="00C560E0" w:rsidRPr="00845BF1" w:rsidRDefault="00C560E0" w:rsidP="00820121">
            <w:pPr>
              <w:ind w:right="140"/>
              <w:jc w:val="center"/>
              <w:rPr>
                <w:b/>
                <w:sz w:val="28"/>
              </w:rPr>
            </w:pPr>
            <w:r w:rsidRPr="00845BF1">
              <w:rPr>
                <w:b/>
                <w:sz w:val="28"/>
              </w:rPr>
              <w:t>电子邮箱：</w:t>
            </w:r>
          </w:p>
        </w:tc>
        <w:tc>
          <w:tcPr>
            <w:tcW w:w="6137" w:type="dxa"/>
            <w:gridSpan w:val="4"/>
            <w:tcBorders>
              <w:top w:val="single" w:sz="4" w:space="0" w:color="auto"/>
              <w:left w:val="nil"/>
              <w:bottom w:val="single" w:sz="4" w:space="0" w:color="auto"/>
              <w:right w:val="nil"/>
            </w:tcBorders>
            <w:vAlign w:val="center"/>
          </w:tcPr>
          <w:p w14:paraId="5B7BA614" w14:textId="71BFCC6D" w:rsidR="00C560E0" w:rsidRPr="00845BF1" w:rsidRDefault="00845BF1" w:rsidP="00820121">
            <w:pPr>
              <w:jc w:val="center"/>
              <w:rPr>
                <w:sz w:val="24"/>
              </w:rPr>
            </w:pPr>
            <w:r w:rsidRPr="00845BF1">
              <w:rPr>
                <w:sz w:val="24"/>
              </w:rPr>
              <w:t>Elainewang921@gmail.com</w:t>
            </w:r>
          </w:p>
        </w:tc>
      </w:tr>
      <w:tr w:rsidR="00C560E0" w:rsidRPr="00845BF1" w14:paraId="50E67106" w14:textId="77777777" w:rsidTr="00820121">
        <w:trPr>
          <w:trHeight w:val="679"/>
          <w:jc w:val="center"/>
        </w:trPr>
        <w:tc>
          <w:tcPr>
            <w:tcW w:w="1801" w:type="dxa"/>
            <w:vAlign w:val="center"/>
          </w:tcPr>
          <w:p w14:paraId="431BF7ED" w14:textId="77777777" w:rsidR="00C560E0" w:rsidRPr="00845BF1" w:rsidRDefault="00C560E0" w:rsidP="00820121">
            <w:pPr>
              <w:ind w:right="140"/>
              <w:jc w:val="center"/>
              <w:rPr>
                <w:b/>
                <w:sz w:val="28"/>
              </w:rPr>
            </w:pPr>
            <w:r w:rsidRPr="00845BF1">
              <w:rPr>
                <w:b/>
                <w:sz w:val="28"/>
              </w:rPr>
              <w:t>指导教师：</w:t>
            </w:r>
          </w:p>
        </w:tc>
        <w:tc>
          <w:tcPr>
            <w:tcW w:w="2268" w:type="dxa"/>
            <w:tcBorders>
              <w:top w:val="nil"/>
              <w:left w:val="nil"/>
              <w:bottom w:val="single" w:sz="4" w:space="0" w:color="auto"/>
              <w:right w:val="nil"/>
            </w:tcBorders>
            <w:vAlign w:val="center"/>
          </w:tcPr>
          <w:p w14:paraId="23032214" w14:textId="77777777" w:rsidR="00C560E0" w:rsidRPr="00845BF1" w:rsidRDefault="00C560E0" w:rsidP="00820121">
            <w:pPr>
              <w:jc w:val="center"/>
              <w:rPr>
                <w:b/>
                <w:sz w:val="28"/>
              </w:rPr>
            </w:pPr>
          </w:p>
        </w:tc>
        <w:tc>
          <w:tcPr>
            <w:tcW w:w="1559" w:type="dxa"/>
            <w:gridSpan w:val="2"/>
            <w:tcBorders>
              <w:top w:val="single" w:sz="4" w:space="0" w:color="auto"/>
              <w:left w:val="nil"/>
              <w:bottom w:val="nil"/>
              <w:right w:val="nil"/>
            </w:tcBorders>
            <w:vAlign w:val="center"/>
          </w:tcPr>
          <w:p w14:paraId="4A3F3115" w14:textId="77777777" w:rsidR="00C560E0" w:rsidRPr="00845BF1" w:rsidRDefault="00C560E0" w:rsidP="00820121">
            <w:pPr>
              <w:jc w:val="left"/>
              <w:rPr>
                <w:b/>
                <w:sz w:val="28"/>
              </w:rPr>
            </w:pPr>
            <w:r w:rsidRPr="00845BF1">
              <w:rPr>
                <w:b/>
                <w:sz w:val="28"/>
              </w:rPr>
              <w:t>学</w:t>
            </w:r>
            <w:r w:rsidRPr="00845BF1">
              <w:rPr>
                <w:b/>
                <w:sz w:val="28"/>
              </w:rPr>
              <w:t xml:space="preserve">     </w:t>
            </w:r>
            <w:r w:rsidRPr="00845BF1">
              <w:rPr>
                <w:b/>
                <w:sz w:val="28"/>
              </w:rPr>
              <w:t>院</w:t>
            </w:r>
          </w:p>
        </w:tc>
        <w:tc>
          <w:tcPr>
            <w:tcW w:w="2310" w:type="dxa"/>
            <w:tcBorders>
              <w:top w:val="nil"/>
              <w:left w:val="nil"/>
              <w:bottom w:val="single" w:sz="4" w:space="0" w:color="auto"/>
              <w:right w:val="nil"/>
            </w:tcBorders>
            <w:vAlign w:val="center"/>
          </w:tcPr>
          <w:p w14:paraId="754AC7F8" w14:textId="77777777" w:rsidR="00C560E0" w:rsidRPr="00845BF1" w:rsidRDefault="00C560E0" w:rsidP="00820121">
            <w:pPr>
              <w:jc w:val="center"/>
              <w:rPr>
                <w:b/>
                <w:sz w:val="28"/>
              </w:rPr>
            </w:pPr>
          </w:p>
        </w:tc>
      </w:tr>
      <w:tr w:rsidR="00C560E0" w:rsidRPr="00845BF1" w14:paraId="5483DE4F" w14:textId="77777777" w:rsidTr="00820121">
        <w:trPr>
          <w:trHeight w:val="679"/>
          <w:jc w:val="center"/>
        </w:trPr>
        <w:tc>
          <w:tcPr>
            <w:tcW w:w="1801" w:type="dxa"/>
            <w:vAlign w:val="center"/>
          </w:tcPr>
          <w:p w14:paraId="338ADDCE" w14:textId="77777777" w:rsidR="00C560E0" w:rsidRPr="00845BF1" w:rsidRDefault="00C560E0" w:rsidP="00820121">
            <w:pPr>
              <w:ind w:right="140"/>
              <w:jc w:val="center"/>
              <w:rPr>
                <w:b/>
                <w:sz w:val="28"/>
              </w:rPr>
            </w:pPr>
            <w:r w:rsidRPr="00845BF1">
              <w:rPr>
                <w:b/>
                <w:sz w:val="28"/>
              </w:rPr>
              <w:t>申请日期：</w:t>
            </w:r>
          </w:p>
        </w:tc>
        <w:tc>
          <w:tcPr>
            <w:tcW w:w="6137" w:type="dxa"/>
            <w:gridSpan w:val="4"/>
            <w:tcBorders>
              <w:top w:val="nil"/>
              <w:left w:val="nil"/>
              <w:bottom w:val="single" w:sz="4" w:space="0" w:color="auto"/>
              <w:right w:val="nil"/>
            </w:tcBorders>
            <w:vAlign w:val="center"/>
          </w:tcPr>
          <w:p w14:paraId="716BED84" w14:textId="77777777" w:rsidR="00C560E0" w:rsidRPr="00845BF1" w:rsidRDefault="00C560E0" w:rsidP="00820121">
            <w:pPr>
              <w:jc w:val="center"/>
              <w:rPr>
                <w:sz w:val="24"/>
              </w:rPr>
            </w:pPr>
            <w:r w:rsidRPr="00845BF1">
              <w:rPr>
                <w:sz w:val="28"/>
              </w:rPr>
              <w:t xml:space="preserve">    </w:t>
            </w:r>
            <w:r w:rsidRPr="00845BF1">
              <w:rPr>
                <w:b/>
                <w:sz w:val="28"/>
              </w:rPr>
              <w:t>年</w:t>
            </w:r>
            <w:r w:rsidRPr="00845BF1">
              <w:rPr>
                <w:sz w:val="28"/>
              </w:rPr>
              <w:t xml:space="preserve">    </w:t>
            </w:r>
            <w:r w:rsidRPr="00845BF1">
              <w:rPr>
                <w:b/>
                <w:sz w:val="28"/>
              </w:rPr>
              <w:t>月</w:t>
            </w:r>
            <w:r w:rsidRPr="00845BF1">
              <w:rPr>
                <w:sz w:val="28"/>
              </w:rPr>
              <w:t xml:space="preserve">    </w:t>
            </w:r>
            <w:r w:rsidRPr="00845BF1">
              <w:rPr>
                <w:b/>
                <w:sz w:val="28"/>
              </w:rPr>
              <w:t>日</w:t>
            </w:r>
          </w:p>
        </w:tc>
      </w:tr>
    </w:tbl>
    <w:p w14:paraId="61F45231" w14:textId="77777777" w:rsidR="00C560E0" w:rsidRPr="00845BF1" w:rsidRDefault="00C560E0" w:rsidP="00C560E0">
      <w:pPr>
        <w:rPr>
          <w:rFonts w:eastAsia="黑体"/>
          <w:sz w:val="32"/>
        </w:rPr>
      </w:pPr>
    </w:p>
    <w:p w14:paraId="7502054D" w14:textId="77777777" w:rsidR="00C560E0" w:rsidRPr="00845BF1" w:rsidRDefault="00C560E0" w:rsidP="00C560E0">
      <w:pPr>
        <w:jc w:val="center"/>
        <w:rPr>
          <w:b/>
          <w:sz w:val="28"/>
        </w:rPr>
      </w:pPr>
    </w:p>
    <w:p w14:paraId="69926391" w14:textId="77777777" w:rsidR="00C560E0" w:rsidRPr="00845BF1" w:rsidRDefault="00C560E0" w:rsidP="00C560E0">
      <w:pPr>
        <w:jc w:val="center"/>
        <w:rPr>
          <w:b/>
          <w:sz w:val="28"/>
        </w:rPr>
      </w:pPr>
      <w:r w:rsidRPr="00845BF1">
        <w:rPr>
          <w:b/>
          <w:sz w:val="28"/>
        </w:rPr>
        <w:t>北京林业大学</w:t>
      </w:r>
    </w:p>
    <w:p w14:paraId="3002909C" w14:textId="77777777" w:rsidR="00C560E0" w:rsidRPr="00845BF1" w:rsidRDefault="00C560E0" w:rsidP="00C560E0">
      <w:pPr>
        <w:jc w:val="left"/>
        <w:rPr>
          <w:sz w:val="28"/>
          <w:szCs w:val="28"/>
        </w:rPr>
      </w:pPr>
      <w:r w:rsidRPr="00845BF1">
        <w:rPr>
          <w:b/>
          <w:sz w:val="28"/>
        </w:rPr>
        <w:br w:type="page"/>
      </w:r>
      <w:r w:rsidRPr="00845BF1">
        <w:rPr>
          <w:rFonts w:eastAsia="黑体"/>
          <w:sz w:val="28"/>
          <w:szCs w:val="28"/>
        </w:rPr>
        <w:lastRenderedPageBreak/>
        <w:t>一、项目基本情况</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18"/>
        <w:gridCol w:w="992"/>
        <w:gridCol w:w="1418"/>
        <w:gridCol w:w="1417"/>
        <w:gridCol w:w="1701"/>
        <w:gridCol w:w="1889"/>
      </w:tblGrid>
      <w:tr w:rsidR="00C560E0" w:rsidRPr="00845BF1" w14:paraId="2DC6666D" w14:textId="77777777" w:rsidTr="00820121">
        <w:trPr>
          <w:trHeight w:val="900"/>
        </w:trPr>
        <w:tc>
          <w:tcPr>
            <w:tcW w:w="540" w:type="dxa"/>
            <w:vMerge w:val="restart"/>
            <w:vAlign w:val="center"/>
          </w:tcPr>
          <w:p w14:paraId="6D728FD4" w14:textId="77777777" w:rsidR="00C560E0" w:rsidRPr="00845BF1" w:rsidRDefault="00C560E0" w:rsidP="00820121">
            <w:pPr>
              <w:jc w:val="center"/>
              <w:rPr>
                <w:b/>
                <w:sz w:val="24"/>
              </w:rPr>
            </w:pPr>
            <w:r w:rsidRPr="00845BF1">
              <w:rPr>
                <w:b/>
                <w:sz w:val="24"/>
              </w:rPr>
              <w:t>项目简介</w:t>
            </w:r>
          </w:p>
        </w:tc>
        <w:tc>
          <w:tcPr>
            <w:tcW w:w="2410" w:type="dxa"/>
            <w:gridSpan w:val="2"/>
            <w:vAlign w:val="center"/>
          </w:tcPr>
          <w:p w14:paraId="5F04AC14" w14:textId="77777777" w:rsidR="00C560E0" w:rsidRPr="00845BF1" w:rsidRDefault="00C560E0" w:rsidP="00820121">
            <w:pPr>
              <w:jc w:val="center"/>
              <w:rPr>
                <w:sz w:val="24"/>
              </w:rPr>
            </w:pPr>
            <w:r w:rsidRPr="00845BF1">
              <w:rPr>
                <w:sz w:val="24"/>
              </w:rPr>
              <w:t>项目名称</w:t>
            </w:r>
          </w:p>
        </w:tc>
        <w:tc>
          <w:tcPr>
            <w:tcW w:w="6425" w:type="dxa"/>
            <w:gridSpan w:val="4"/>
            <w:vAlign w:val="center"/>
          </w:tcPr>
          <w:p w14:paraId="514A630A" w14:textId="06BCC2C1" w:rsidR="00C560E0" w:rsidRPr="00845BF1" w:rsidRDefault="00C560E0" w:rsidP="00820121">
            <w:pPr>
              <w:tabs>
                <w:tab w:val="left" w:pos="420"/>
              </w:tabs>
              <w:rPr>
                <w:bCs/>
                <w:sz w:val="24"/>
              </w:rPr>
            </w:pPr>
            <w:r w:rsidRPr="00845BF1">
              <w:rPr>
                <w:bCs/>
                <w:sz w:val="24"/>
              </w:rPr>
              <w:t>基于</w:t>
            </w:r>
            <w:r w:rsidRPr="00845BF1">
              <w:rPr>
                <w:bCs/>
                <w:sz w:val="24"/>
              </w:rPr>
              <w:t>AR</w:t>
            </w:r>
            <w:r w:rsidRPr="00845BF1">
              <w:rPr>
                <w:bCs/>
                <w:sz w:val="24"/>
              </w:rPr>
              <w:t>技术的</w:t>
            </w:r>
            <w:r w:rsidR="00725EE4">
              <w:rPr>
                <w:rFonts w:hint="eastAsia"/>
                <w:bCs/>
                <w:sz w:val="24"/>
              </w:rPr>
              <w:t>数字化</w:t>
            </w:r>
            <w:r w:rsidRPr="00845BF1">
              <w:rPr>
                <w:bCs/>
                <w:sz w:val="24"/>
              </w:rPr>
              <w:t>自然博物馆建设</w:t>
            </w:r>
            <w:r w:rsidRPr="00845BF1">
              <w:rPr>
                <w:bCs/>
                <w:sz w:val="24"/>
              </w:rPr>
              <w:t>——</w:t>
            </w:r>
            <w:r w:rsidRPr="00845BF1">
              <w:rPr>
                <w:bCs/>
                <w:sz w:val="24"/>
              </w:rPr>
              <w:t>以北京林业大学博物馆为例</w:t>
            </w:r>
          </w:p>
        </w:tc>
      </w:tr>
      <w:tr w:rsidR="00C560E0" w:rsidRPr="00845BF1" w14:paraId="03532F9A" w14:textId="77777777" w:rsidTr="00820121">
        <w:trPr>
          <w:trHeight w:val="900"/>
        </w:trPr>
        <w:tc>
          <w:tcPr>
            <w:tcW w:w="540" w:type="dxa"/>
            <w:vMerge/>
            <w:vAlign w:val="center"/>
          </w:tcPr>
          <w:p w14:paraId="2F543DBD" w14:textId="77777777" w:rsidR="00C560E0" w:rsidRPr="00845BF1" w:rsidRDefault="00C560E0" w:rsidP="00820121">
            <w:pPr>
              <w:jc w:val="center"/>
              <w:rPr>
                <w:sz w:val="24"/>
              </w:rPr>
            </w:pPr>
          </w:p>
        </w:tc>
        <w:tc>
          <w:tcPr>
            <w:tcW w:w="2410" w:type="dxa"/>
            <w:gridSpan w:val="2"/>
            <w:vAlign w:val="center"/>
          </w:tcPr>
          <w:p w14:paraId="4DD142D7" w14:textId="77777777" w:rsidR="00C560E0" w:rsidRPr="00845BF1" w:rsidRDefault="00C560E0" w:rsidP="00820121">
            <w:pPr>
              <w:jc w:val="center"/>
              <w:rPr>
                <w:sz w:val="24"/>
              </w:rPr>
            </w:pPr>
            <w:r w:rsidRPr="00845BF1">
              <w:rPr>
                <w:sz w:val="24"/>
              </w:rPr>
              <w:t>项目所属一级学科</w:t>
            </w:r>
          </w:p>
        </w:tc>
        <w:tc>
          <w:tcPr>
            <w:tcW w:w="6425" w:type="dxa"/>
            <w:gridSpan w:val="4"/>
            <w:vAlign w:val="center"/>
          </w:tcPr>
          <w:p w14:paraId="6FFE215F" w14:textId="77777777" w:rsidR="00C560E0" w:rsidRPr="00845BF1" w:rsidRDefault="00C560E0" w:rsidP="00820121">
            <w:pPr>
              <w:tabs>
                <w:tab w:val="left" w:pos="420"/>
              </w:tabs>
              <w:jc w:val="left"/>
              <w:rPr>
                <w:bCs/>
                <w:sz w:val="24"/>
              </w:rPr>
            </w:pPr>
            <w:r w:rsidRPr="00845BF1">
              <w:rPr>
                <w:bCs/>
                <w:sz w:val="24"/>
              </w:rPr>
              <w:t>计算机科学与技术</w:t>
            </w:r>
          </w:p>
        </w:tc>
      </w:tr>
      <w:tr w:rsidR="00C560E0" w:rsidRPr="00845BF1" w14:paraId="56B17814" w14:textId="77777777" w:rsidTr="00820121">
        <w:trPr>
          <w:trHeight w:val="900"/>
        </w:trPr>
        <w:tc>
          <w:tcPr>
            <w:tcW w:w="540" w:type="dxa"/>
            <w:vMerge/>
            <w:vAlign w:val="center"/>
          </w:tcPr>
          <w:p w14:paraId="2955E49D" w14:textId="77777777" w:rsidR="00C560E0" w:rsidRPr="00845BF1" w:rsidRDefault="00C560E0" w:rsidP="00820121">
            <w:pPr>
              <w:jc w:val="center"/>
              <w:rPr>
                <w:sz w:val="24"/>
              </w:rPr>
            </w:pPr>
          </w:p>
        </w:tc>
        <w:tc>
          <w:tcPr>
            <w:tcW w:w="1418" w:type="dxa"/>
            <w:vAlign w:val="center"/>
          </w:tcPr>
          <w:p w14:paraId="5F302152" w14:textId="77777777" w:rsidR="00C560E0" w:rsidRPr="00845BF1" w:rsidRDefault="00C560E0" w:rsidP="00820121">
            <w:pPr>
              <w:jc w:val="center"/>
              <w:rPr>
                <w:sz w:val="24"/>
              </w:rPr>
            </w:pPr>
            <w:r w:rsidRPr="00845BF1">
              <w:rPr>
                <w:sz w:val="24"/>
              </w:rPr>
              <w:t>申请经费</w:t>
            </w:r>
          </w:p>
          <w:p w14:paraId="547B1FCE" w14:textId="77777777" w:rsidR="00C560E0" w:rsidRPr="00845BF1" w:rsidRDefault="00C560E0" w:rsidP="00820121">
            <w:pPr>
              <w:jc w:val="center"/>
              <w:rPr>
                <w:sz w:val="24"/>
              </w:rPr>
            </w:pPr>
            <w:r w:rsidRPr="00845BF1">
              <w:rPr>
                <w:sz w:val="24"/>
              </w:rPr>
              <w:t>（元）</w:t>
            </w:r>
          </w:p>
        </w:tc>
        <w:tc>
          <w:tcPr>
            <w:tcW w:w="992" w:type="dxa"/>
            <w:vAlign w:val="center"/>
          </w:tcPr>
          <w:p w14:paraId="127FF396" w14:textId="77777777" w:rsidR="00C560E0" w:rsidRPr="00845BF1" w:rsidRDefault="00C560E0" w:rsidP="00820121">
            <w:pPr>
              <w:jc w:val="center"/>
              <w:rPr>
                <w:sz w:val="24"/>
              </w:rPr>
            </w:pPr>
          </w:p>
        </w:tc>
        <w:tc>
          <w:tcPr>
            <w:tcW w:w="1418" w:type="dxa"/>
            <w:vAlign w:val="center"/>
          </w:tcPr>
          <w:p w14:paraId="51B07B7C" w14:textId="77777777" w:rsidR="00C560E0" w:rsidRPr="00845BF1" w:rsidRDefault="00C560E0" w:rsidP="00820121">
            <w:pPr>
              <w:jc w:val="center"/>
              <w:rPr>
                <w:sz w:val="24"/>
              </w:rPr>
            </w:pPr>
            <w:r w:rsidRPr="00845BF1">
              <w:rPr>
                <w:sz w:val="24"/>
              </w:rPr>
              <w:t>起止年月</w:t>
            </w:r>
          </w:p>
        </w:tc>
        <w:tc>
          <w:tcPr>
            <w:tcW w:w="5007" w:type="dxa"/>
            <w:gridSpan w:val="3"/>
            <w:vAlign w:val="center"/>
          </w:tcPr>
          <w:p w14:paraId="7A7E3483" w14:textId="77777777" w:rsidR="00C560E0" w:rsidRPr="00845BF1" w:rsidRDefault="00C560E0" w:rsidP="00820121">
            <w:pPr>
              <w:jc w:val="center"/>
              <w:rPr>
                <w:sz w:val="24"/>
              </w:rPr>
            </w:pPr>
            <w:r w:rsidRPr="00845BF1">
              <w:rPr>
                <w:sz w:val="24"/>
              </w:rPr>
              <w:t>2020</w:t>
            </w:r>
            <w:r w:rsidRPr="00845BF1">
              <w:rPr>
                <w:sz w:val="24"/>
              </w:rPr>
              <w:t>年</w:t>
            </w:r>
            <w:r w:rsidRPr="00845BF1">
              <w:rPr>
                <w:sz w:val="24"/>
              </w:rPr>
              <w:t>5</w:t>
            </w:r>
            <w:r w:rsidRPr="00845BF1">
              <w:rPr>
                <w:sz w:val="24"/>
              </w:rPr>
              <w:t>月至</w:t>
            </w:r>
            <w:r w:rsidRPr="00845BF1">
              <w:rPr>
                <w:sz w:val="24"/>
              </w:rPr>
              <w:t xml:space="preserve"> 2021</w:t>
            </w:r>
            <w:r w:rsidRPr="00845BF1">
              <w:rPr>
                <w:sz w:val="24"/>
              </w:rPr>
              <w:t>年</w:t>
            </w:r>
            <w:r w:rsidRPr="00845BF1">
              <w:rPr>
                <w:sz w:val="24"/>
              </w:rPr>
              <w:t>3</w:t>
            </w:r>
            <w:r w:rsidRPr="00845BF1">
              <w:rPr>
                <w:sz w:val="24"/>
              </w:rPr>
              <w:t>月</w:t>
            </w:r>
          </w:p>
        </w:tc>
      </w:tr>
      <w:tr w:rsidR="00C560E0" w:rsidRPr="00845BF1" w14:paraId="022B4947" w14:textId="77777777" w:rsidTr="00820121">
        <w:trPr>
          <w:trHeight w:val="900"/>
        </w:trPr>
        <w:tc>
          <w:tcPr>
            <w:tcW w:w="540" w:type="dxa"/>
            <w:vMerge w:val="restart"/>
            <w:vAlign w:val="center"/>
          </w:tcPr>
          <w:p w14:paraId="71588615" w14:textId="77777777" w:rsidR="00C560E0" w:rsidRPr="00845BF1" w:rsidRDefault="00C560E0" w:rsidP="00820121">
            <w:pPr>
              <w:jc w:val="center"/>
              <w:rPr>
                <w:b/>
                <w:sz w:val="24"/>
              </w:rPr>
            </w:pPr>
            <w:r w:rsidRPr="00845BF1">
              <w:rPr>
                <w:b/>
                <w:sz w:val="24"/>
              </w:rPr>
              <w:t>主持人</w:t>
            </w:r>
          </w:p>
        </w:tc>
        <w:tc>
          <w:tcPr>
            <w:tcW w:w="1418" w:type="dxa"/>
            <w:vAlign w:val="center"/>
          </w:tcPr>
          <w:p w14:paraId="6C1CC644" w14:textId="77777777" w:rsidR="00C560E0" w:rsidRPr="00845BF1" w:rsidRDefault="00C560E0" w:rsidP="00820121">
            <w:pPr>
              <w:jc w:val="center"/>
              <w:rPr>
                <w:sz w:val="24"/>
              </w:rPr>
            </w:pPr>
            <w:r w:rsidRPr="00845BF1">
              <w:rPr>
                <w:sz w:val="24"/>
              </w:rPr>
              <w:t>姓</w:t>
            </w:r>
            <w:r w:rsidRPr="00845BF1">
              <w:rPr>
                <w:sz w:val="24"/>
              </w:rPr>
              <w:t xml:space="preserve"> </w:t>
            </w:r>
            <w:r w:rsidRPr="00845BF1">
              <w:rPr>
                <w:sz w:val="24"/>
              </w:rPr>
              <w:t>名</w:t>
            </w:r>
          </w:p>
        </w:tc>
        <w:tc>
          <w:tcPr>
            <w:tcW w:w="992" w:type="dxa"/>
            <w:vAlign w:val="center"/>
          </w:tcPr>
          <w:p w14:paraId="26EF1B9C" w14:textId="77777777" w:rsidR="00C560E0" w:rsidRPr="00845BF1" w:rsidRDefault="00C560E0" w:rsidP="00820121">
            <w:pPr>
              <w:jc w:val="center"/>
              <w:rPr>
                <w:sz w:val="24"/>
              </w:rPr>
            </w:pPr>
            <w:r w:rsidRPr="00845BF1">
              <w:rPr>
                <w:sz w:val="24"/>
              </w:rPr>
              <w:t>性别</w:t>
            </w:r>
          </w:p>
        </w:tc>
        <w:tc>
          <w:tcPr>
            <w:tcW w:w="1418" w:type="dxa"/>
            <w:vAlign w:val="center"/>
          </w:tcPr>
          <w:p w14:paraId="3E0301B8" w14:textId="77777777" w:rsidR="00C560E0" w:rsidRPr="00845BF1" w:rsidRDefault="00C560E0" w:rsidP="00820121">
            <w:pPr>
              <w:jc w:val="center"/>
              <w:rPr>
                <w:sz w:val="24"/>
              </w:rPr>
            </w:pPr>
            <w:r w:rsidRPr="00845BF1">
              <w:rPr>
                <w:sz w:val="24"/>
              </w:rPr>
              <w:t>学号</w:t>
            </w:r>
          </w:p>
        </w:tc>
        <w:tc>
          <w:tcPr>
            <w:tcW w:w="1417" w:type="dxa"/>
            <w:vAlign w:val="center"/>
          </w:tcPr>
          <w:p w14:paraId="1465C5B7" w14:textId="77777777" w:rsidR="00C560E0" w:rsidRPr="00845BF1" w:rsidRDefault="00C560E0" w:rsidP="00820121">
            <w:pPr>
              <w:jc w:val="center"/>
              <w:rPr>
                <w:sz w:val="24"/>
              </w:rPr>
            </w:pPr>
            <w:r w:rsidRPr="00845BF1">
              <w:rPr>
                <w:sz w:val="24"/>
              </w:rPr>
              <w:t>专业年级</w:t>
            </w:r>
          </w:p>
        </w:tc>
        <w:tc>
          <w:tcPr>
            <w:tcW w:w="1701" w:type="dxa"/>
            <w:vAlign w:val="center"/>
          </w:tcPr>
          <w:p w14:paraId="1F5EB71A" w14:textId="77777777" w:rsidR="00C560E0" w:rsidRPr="00845BF1" w:rsidRDefault="00C560E0" w:rsidP="00820121">
            <w:pPr>
              <w:jc w:val="center"/>
              <w:rPr>
                <w:sz w:val="24"/>
              </w:rPr>
            </w:pPr>
            <w:r w:rsidRPr="00845BF1">
              <w:rPr>
                <w:sz w:val="24"/>
              </w:rPr>
              <w:t>联系电话</w:t>
            </w:r>
          </w:p>
        </w:tc>
        <w:tc>
          <w:tcPr>
            <w:tcW w:w="1889" w:type="dxa"/>
            <w:vAlign w:val="center"/>
          </w:tcPr>
          <w:p w14:paraId="0FA32E13" w14:textId="77777777" w:rsidR="00C560E0" w:rsidRPr="00845BF1" w:rsidRDefault="00C560E0" w:rsidP="00820121">
            <w:pPr>
              <w:jc w:val="center"/>
              <w:rPr>
                <w:sz w:val="24"/>
              </w:rPr>
            </w:pPr>
            <w:r w:rsidRPr="00845BF1">
              <w:rPr>
                <w:sz w:val="24"/>
              </w:rPr>
              <w:t>电子邮箱</w:t>
            </w:r>
          </w:p>
        </w:tc>
      </w:tr>
      <w:tr w:rsidR="00C560E0" w:rsidRPr="00845BF1" w14:paraId="31FF2D1C" w14:textId="77777777" w:rsidTr="00820121">
        <w:trPr>
          <w:trHeight w:val="900"/>
        </w:trPr>
        <w:tc>
          <w:tcPr>
            <w:tcW w:w="540" w:type="dxa"/>
            <w:vMerge/>
            <w:vAlign w:val="center"/>
          </w:tcPr>
          <w:p w14:paraId="51A6C903" w14:textId="77777777" w:rsidR="00C560E0" w:rsidRPr="00845BF1" w:rsidRDefault="00C560E0" w:rsidP="00820121">
            <w:pPr>
              <w:jc w:val="center"/>
              <w:rPr>
                <w:sz w:val="24"/>
              </w:rPr>
            </w:pPr>
          </w:p>
        </w:tc>
        <w:tc>
          <w:tcPr>
            <w:tcW w:w="1418" w:type="dxa"/>
            <w:vAlign w:val="center"/>
          </w:tcPr>
          <w:p w14:paraId="067A55FB" w14:textId="77777777" w:rsidR="00C560E0" w:rsidRPr="00845BF1" w:rsidRDefault="00C560E0" w:rsidP="00820121">
            <w:pPr>
              <w:jc w:val="center"/>
              <w:rPr>
                <w:sz w:val="24"/>
              </w:rPr>
            </w:pPr>
            <w:r w:rsidRPr="00845BF1">
              <w:rPr>
                <w:sz w:val="24"/>
              </w:rPr>
              <w:t>王伊笑</w:t>
            </w:r>
          </w:p>
        </w:tc>
        <w:tc>
          <w:tcPr>
            <w:tcW w:w="992" w:type="dxa"/>
            <w:vAlign w:val="center"/>
          </w:tcPr>
          <w:p w14:paraId="1E413928" w14:textId="77777777" w:rsidR="00C560E0" w:rsidRPr="00845BF1" w:rsidRDefault="00C560E0" w:rsidP="00820121">
            <w:pPr>
              <w:jc w:val="center"/>
              <w:rPr>
                <w:sz w:val="24"/>
              </w:rPr>
            </w:pPr>
            <w:r w:rsidRPr="00845BF1">
              <w:rPr>
                <w:sz w:val="24"/>
              </w:rPr>
              <w:t>女</w:t>
            </w:r>
          </w:p>
        </w:tc>
        <w:tc>
          <w:tcPr>
            <w:tcW w:w="1418" w:type="dxa"/>
            <w:vAlign w:val="center"/>
          </w:tcPr>
          <w:p w14:paraId="473A6522" w14:textId="77777777" w:rsidR="00C560E0" w:rsidRPr="00845BF1" w:rsidRDefault="00C560E0" w:rsidP="00820121">
            <w:pPr>
              <w:jc w:val="center"/>
              <w:rPr>
                <w:sz w:val="24"/>
              </w:rPr>
            </w:pPr>
            <w:r w:rsidRPr="00845BF1">
              <w:rPr>
                <w:sz w:val="24"/>
              </w:rPr>
              <w:t>181001124</w:t>
            </w:r>
          </w:p>
        </w:tc>
        <w:tc>
          <w:tcPr>
            <w:tcW w:w="1417" w:type="dxa"/>
            <w:vAlign w:val="center"/>
          </w:tcPr>
          <w:p w14:paraId="2646ACA2" w14:textId="77777777" w:rsidR="00C560E0" w:rsidRPr="00845BF1" w:rsidRDefault="00C560E0" w:rsidP="00820121">
            <w:pPr>
              <w:jc w:val="center"/>
              <w:rPr>
                <w:sz w:val="24"/>
              </w:rPr>
            </w:pPr>
            <w:r w:rsidRPr="00845BF1">
              <w:rPr>
                <w:sz w:val="24"/>
              </w:rPr>
              <w:t>信息管理与信息系统</w:t>
            </w:r>
            <w:r w:rsidRPr="00845BF1">
              <w:rPr>
                <w:sz w:val="24"/>
              </w:rPr>
              <w:t>2018</w:t>
            </w:r>
            <w:r w:rsidRPr="00845BF1">
              <w:rPr>
                <w:sz w:val="24"/>
              </w:rPr>
              <w:t>级</w:t>
            </w:r>
          </w:p>
        </w:tc>
        <w:tc>
          <w:tcPr>
            <w:tcW w:w="1701" w:type="dxa"/>
            <w:vAlign w:val="center"/>
          </w:tcPr>
          <w:p w14:paraId="0059902F" w14:textId="77777777" w:rsidR="00C560E0" w:rsidRPr="00845BF1" w:rsidRDefault="00C560E0" w:rsidP="00820121">
            <w:pPr>
              <w:jc w:val="center"/>
              <w:rPr>
                <w:sz w:val="24"/>
              </w:rPr>
            </w:pPr>
            <w:r w:rsidRPr="00845BF1">
              <w:rPr>
                <w:sz w:val="24"/>
              </w:rPr>
              <w:t>18810537966</w:t>
            </w:r>
          </w:p>
        </w:tc>
        <w:tc>
          <w:tcPr>
            <w:tcW w:w="1889" w:type="dxa"/>
            <w:vAlign w:val="center"/>
          </w:tcPr>
          <w:p w14:paraId="06FCF993" w14:textId="77777777" w:rsidR="00C560E0" w:rsidRPr="00845BF1" w:rsidRDefault="00C560E0" w:rsidP="00820121">
            <w:pPr>
              <w:jc w:val="center"/>
              <w:rPr>
                <w:sz w:val="24"/>
              </w:rPr>
            </w:pPr>
            <w:r w:rsidRPr="00845BF1">
              <w:rPr>
                <w:sz w:val="24"/>
              </w:rPr>
              <w:t>elainewang921@gmail.com</w:t>
            </w:r>
          </w:p>
        </w:tc>
      </w:tr>
      <w:tr w:rsidR="00C560E0" w:rsidRPr="00845BF1" w14:paraId="7221FE26" w14:textId="77777777" w:rsidTr="00820121">
        <w:trPr>
          <w:trHeight w:val="900"/>
        </w:trPr>
        <w:tc>
          <w:tcPr>
            <w:tcW w:w="540" w:type="dxa"/>
            <w:vMerge w:val="restart"/>
            <w:vAlign w:val="center"/>
          </w:tcPr>
          <w:p w14:paraId="25724F93" w14:textId="77777777" w:rsidR="00C560E0" w:rsidRPr="00845BF1" w:rsidRDefault="00C560E0" w:rsidP="00820121">
            <w:pPr>
              <w:jc w:val="center"/>
              <w:rPr>
                <w:b/>
                <w:sz w:val="24"/>
              </w:rPr>
            </w:pPr>
            <w:r w:rsidRPr="00845BF1">
              <w:rPr>
                <w:b/>
                <w:sz w:val="24"/>
              </w:rPr>
              <w:t>项目组其他成员</w:t>
            </w:r>
          </w:p>
        </w:tc>
        <w:tc>
          <w:tcPr>
            <w:tcW w:w="1418" w:type="dxa"/>
            <w:vAlign w:val="center"/>
          </w:tcPr>
          <w:p w14:paraId="2D637EC7" w14:textId="77777777" w:rsidR="00C560E0" w:rsidRPr="00845BF1" w:rsidRDefault="00C560E0" w:rsidP="00820121">
            <w:pPr>
              <w:jc w:val="center"/>
              <w:rPr>
                <w:sz w:val="24"/>
              </w:rPr>
            </w:pPr>
            <w:r w:rsidRPr="00845BF1">
              <w:rPr>
                <w:sz w:val="24"/>
              </w:rPr>
              <w:t>姓名</w:t>
            </w:r>
          </w:p>
        </w:tc>
        <w:tc>
          <w:tcPr>
            <w:tcW w:w="992" w:type="dxa"/>
            <w:vAlign w:val="center"/>
          </w:tcPr>
          <w:p w14:paraId="5D03553F" w14:textId="77777777" w:rsidR="00C560E0" w:rsidRPr="00845BF1" w:rsidRDefault="00C560E0" w:rsidP="00820121">
            <w:pPr>
              <w:jc w:val="center"/>
              <w:rPr>
                <w:sz w:val="24"/>
              </w:rPr>
            </w:pPr>
            <w:r w:rsidRPr="00845BF1">
              <w:rPr>
                <w:sz w:val="24"/>
              </w:rPr>
              <w:t>性别</w:t>
            </w:r>
          </w:p>
        </w:tc>
        <w:tc>
          <w:tcPr>
            <w:tcW w:w="1418" w:type="dxa"/>
            <w:vAlign w:val="center"/>
          </w:tcPr>
          <w:p w14:paraId="63EA35E0" w14:textId="77777777" w:rsidR="00C560E0" w:rsidRPr="00845BF1" w:rsidRDefault="00C560E0" w:rsidP="00820121">
            <w:pPr>
              <w:jc w:val="center"/>
              <w:rPr>
                <w:sz w:val="24"/>
              </w:rPr>
            </w:pPr>
            <w:r w:rsidRPr="00845BF1">
              <w:rPr>
                <w:sz w:val="24"/>
              </w:rPr>
              <w:t>学号</w:t>
            </w:r>
          </w:p>
        </w:tc>
        <w:tc>
          <w:tcPr>
            <w:tcW w:w="1417" w:type="dxa"/>
            <w:vAlign w:val="center"/>
          </w:tcPr>
          <w:p w14:paraId="2B21CEC2" w14:textId="77777777" w:rsidR="00C560E0" w:rsidRPr="00845BF1" w:rsidRDefault="00C560E0" w:rsidP="00820121">
            <w:pPr>
              <w:jc w:val="center"/>
              <w:rPr>
                <w:sz w:val="24"/>
              </w:rPr>
            </w:pPr>
            <w:r w:rsidRPr="00845BF1">
              <w:rPr>
                <w:sz w:val="24"/>
              </w:rPr>
              <w:t>专业年级</w:t>
            </w:r>
          </w:p>
        </w:tc>
        <w:tc>
          <w:tcPr>
            <w:tcW w:w="1701" w:type="dxa"/>
            <w:vAlign w:val="center"/>
          </w:tcPr>
          <w:p w14:paraId="4B05B008" w14:textId="77777777" w:rsidR="00C560E0" w:rsidRPr="00845BF1" w:rsidRDefault="00C560E0" w:rsidP="00820121">
            <w:pPr>
              <w:jc w:val="center"/>
              <w:rPr>
                <w:sz w:val="24"/>
              </w:rPr>
            </w:pPr>
            <w:r w:rsidRPr="00845BF1">
              <w:rPr>
                <w:sz w:val="24"/>
              </w:rPr>
              <w:t>所在学院</w:t>
            </w:r>
          </w:p>
        </w:tc>
        <w:tc>
          <w:tcPr>
            <w:tcW w:w="1889" w:type="dxa"/>
            <w:vAlign w:val="center"/>
          </w:tcPr>
          <w:p w14:paraId="343F0EA7" w14:textId="77777777" w:rsidR="00C560E0" w:rsidRPr="00845BF1" w:rsidRDefault="00C560E0" w:rsidP="00820121">
            <w:pPr>
              <w:jc w:val="center"/>
              <w:rPr>
                <w:sz w:val="24"/>
              </w:rPr>
            </w:pPr>
            <w:r w:rsidRPr="00845BF1">
              <w:rPr>
                <w:sz w:val="24"/>
              </w:rPr>
              <w:t>项目分工</w:t>
            </w:r>
          </w:p>
        </w:tc>
      </w:tr>
      <w:tr w:rsidR="00C560E0" w:rsidRPr="00845BF1" w14:paraId="039A0B91" w14:textId="77777777" w:rsidTr="00820121">
        <w:trPr>
          <w:trHeight w:val="701"/>
        </w:trPr>
        <w:tc>
          <w:tcPr>
            <w:tcW w:w="540" w:type="dxa"/>
            <w:vMerge/>
            <w:vAlign w:val="center"/>
          </w:tcPr>
          <w:p w14:paraId="1D1FDDB6" w14:textId="77777777" w:rsidR="00C560E0" w:rsidRPr="00845BF1" w:rsidRDefault="00C560E0" w:rsidP="00820121">
            <w:pPr>
              <w:jc w:val="center"/>
              <w:rPr>
                <w:sz w:val="24"/>
              </w:rPr>
            </w:pPr>
          </w:p>
        </w:tc>
        <w:tc>
          <w:tcPr>
            <w:tcW w:w="1418" w:type="dxa"/>
            <w:vAlign w:val="center"/>
          </w:tcPr>
          <w:p w14:paraId="6A8943CA" w14:textId="77777777" w:rsidR="00C560E0" w:rsidRPr="00992033" w:rsidRDefault="00C560E0" w:rsidP="00820121">
            <w:pPr>
              <w:jc w:val="center"/>
              <w:rPr>
                <w:sz w:val="24"/>
                <w:szCs w:val="32"/>
              </w:rPr>
            </w:pPr>
            <w:r w:rsidRPr="00992033">
              <w:rPr>
                <w:sz w:val="24"/>
                <w:szCs w:val="32"/>
              </w:rPr>
              <w:t>马欣萌</w:t>
            </w:r>
          </w:p>
        </w:tc>
        <w:tc>
          <w:tcPr>
            <w:tcW w:w="992" w:type="dxa"/>
            <w:vAlign w:val="center"/>
          </w:tcPr>
          <w:p w14:paraId="2EFA90D3" w14:textId="77777777" w:rsidR="00C560E0" w:rsidRPr="00845BF1" w:rsidRDefault="00C560E0" w:rsidP="00820121">
            <w:pPr>
              <w:jc w:val="center"/>
              <w:rPr>
                <w:sz w:val="24"/>
              </w:rPr>
            </w:pPr>
            <w:r w:rsidRPr="00845BF1">
              <w:rPr>
                <w:sz w:val="24"/>
              </w:rPr>
              <w:t>女</w:t>
            </w:r>
          </w:p>
        </w:tc>
        <w:tc>
          <w:tcPr>
            <w:tcW w:w="1418" w:type="dxa"/>
            <w:vAlign w:val="center"/>
          </w:tcPr>
          <w:p w14:paraId="5D92AC77" w14:textId="77777777" w:rsidR="00C560E0" w:rsidRPr="00845BF1" w:rsidRDefault="00C560E0" w:rsidP="00820121">
            <w:pPr>
              <w:jc w:val="center"/>
              <w:rPr>
                <w:sz w:val="24"/>
              </w:rPr>
            </w:pPr>
            <w:r w:rsidRPr="00845BF1">
              <w:rPr>
                <w:sz w:val="24"/>
              </w:rPr>
              <w:t>181002424</w:t>
            </w:r>
          </w:p>
        </w:tc>
        <w:tc>
          <w:tcPr>
            <w:tcW w:w="1417" w:type="dxa"/>
            <w:vAlign w:val="center"/>
          </w:tcPr>
          <w:p w14:paraId="5EEF4BD0" w14:textId="77777777" w:rsidR="00C560E0" w:rsidRPr="00845BF1" w:rsidRDefault="00C560E0" w:rsidP="00820121">
            <w:pPr>
              <w:jc w:val="center"/>
              <w:rPr>
                <w:sz w:val="24"/>
              </w:rPr>
            </w:pPr>
            <w:r w:rsidRPr="00845BF1">
              <w:rPr>
                <w:sz w:val="24"/>
              </w:rPr>
              <w:t>计算机科学与技术</w:t>
            </w:r>
            <w:r w:rsidRPr="00845BF1">
              <w:rPr>
                <w:sz w:val="24"/>
              </w:rPr>
              <w:t>2018</w:t>
            </w:r>
            <w:r w:rsidRPr="00845BF1">
              <w:rPr>
                <w:sz w:val="24"/>
              </w:rPr>
              <w:t>级</w:t>
            </w:r>
          </w:p>
        </w:tc>
        <w:tc>
          <w:tcPr>
            <w:tcW w:w="1701" w:type="dxa"/>
            <w:vAlign w:val="center"/>
          </w:tcPr>
          <w:p w14:paraId="1D3C4AB3" w14:textId="77777777" w:rsidR="00C560E0" w:rsidRPr="00845BF1" w:rsidRDefault="00C560E0" w:rsidP="00820121">
            <w:pPr>
              <w:jc w:val="center"/>
              <w:rPr>
                <w:sz w:val="24"/>
              </w:rPr>
            </w:pPr>
            <w:r w:rsidRPr="00845BF1">
              <w:rPr>
                <w:sz w:val="24"/>
              </w:rPr>
              <w:t>信息学院</w:t>
            </w:r>
          </w:p>
        </w:tc>
        <w:tc>
          <w:tcPr>
            <w:tcW w:w="1889" w:type="dxa"/>
            <w:vAlign w:val="center"/>
          </w:tcPr>
          <w:p w14:paraId="2D0A6A3A" w14:textId="77777777" w:rsidR="00C560E0" w:rsidRPr="00845BF1" w:rsidRDefault="00C560E0" w:rsidP="00820121">
            <w:pPr>
              <w:jc w:val="center"/>
              <w:rPr>
                <w:sz w:val="24"/>
              </w:rPr>
            </w:pPr>
          </w:p>
        </w:tc>
      </w:tr>
      <w:tr w:rsidR="00C560E0" w:rsidRPr="00845BF1" w14:paraId="2A4A529A" w14:textId="77777777" w:rsidTr="00820121">
        <w:trPr>
          <w:trHeight w:val="711"/>
        </w:trPr>
        <w:tc>
          <w:tcPr>
            <w:tcW w:w="540" w:type="dxa"/>
            <w:vMerge/>
            <w:vAlign w:val="center"/>
          </w:tcPr>
          <w:p w14:paraId="47BA5AA5" w14:textId="77777777" w:rsidR="00C560E0" w:rsidRPr="00845BF1" w:rsidRDefault="00C560E0" w:rsidP="00820121">
            <w:pPr>
              <w:jc w:val="center"/>
              <w:rPr>
                <w:sz w:val="24"/>
              </w:rPr>
            </w:pPr>
          </w:p>
        </w:tc>
        <w:tc>
          <w:tcPr>
            <w:tcW w:w="1418" w:type="dxa"/>
            <w:vAlign w:val="center"/>
          </w:tcPr>
          <w:p w14:paraId="533442C8" w14:textId="77777777" w:rsidR="00C560E0" w:rsidRPr="00992033" w:rsidRDefault="00C560E0" w:rsidP="00820121">
            <w:pPr>
              <w:jc w:val="center"/>
              <w:rPr>
                <w:sz w:val="24"/>
                <w:szCs w:val="32"/>
              </w:rPr>
            </w:pPr>
            <w:r w:rsidRPr="00992033">
              <w:rPr>
                <w:sz w:val="24"/>
                <w:szCs w:val="32"/>
              </w:rPr>
              <w:t>任辰飞</w:t>
            </w:r>
          </w:p>
        </w:tc>
        <w:tc>
          <w:tcPr>
            <w:tcW w:w="992" w:type="dxa"/>
            <w:vAlign w:val="center"/>
          </w:tcPr>
          <w:p w14:paraId="16F2E081" w14:textId="77777777" w:rsidR="00C560E0" w:rsidRPr="00845BF1" w:rsidRDefault="00C560E0" w:rsidP="00820121">
            <w:pPr>
              <w:jc w:val="center"/>
              <w:rPr>
                <w:sz w:val="24"/>
              </w:rPr>
            </w:pPr>
            <w:r w:rsidRPr="00845BF1">
              <w:rPr>
                <w:sz w:val="24"/>
              </w:rPr>
              <w:t>男</w:t>
            </w:r>
          </w:p>
        </w:tc>
        <w:tc>
          <w:tcPr>
            <w:tcW w:w="1418" w:type="dxa"/>
            <w:vAlign w:val="center"/>
          </w:tcPr>
          <w:p w14:paraId="7E9B7346" w14:textId="77777777" w:rsidR="00C560E0" w:rsidRPr="00845BF1" w:rsidRDefault="00C560E0" w:rsidP="00820121">
            <w:pPr>
              <w:jc w:val="center"/>
              <w:rPr>
                <w:sz w:val="24"/>
              </w:rPr>
            </w:pPr>
            <w:r w:rsidRPr="00845BF1">
              <w:rPr>
                <w:sz w:val="24"/>
              </w:rPr>
              <w:t>181002215</w:t>
            </w:r>
          </w:p>
        </w:tc>
        <w:tc>
          <w:tcPr>
            <w:tcW w:w="1417" w:type="dxa"/>
            <w:vAlign w:val="center"/>
          </w:tcPr>
          <w:p w14:paraId="2CA25066" w14:textId="77777777" w:rsidR="00C560E0" w:rsidRPr="00845BF1" w:rsidRDefault="00C560E0" w:rsidP="00820121">
            <w:pPr>
              <w:jc w:val="center"/>
              <w:rPr>
                <w:sz w:val="24"/>
              </w:rPr>
            </w:pPr>
            <w:r w:rsidRPr="00845BF1">
              <w:rPr>
                <w:sz w:val="24"/>
              </w:rPr>
              <w:t>数字媒体技术</w:t>
            </w:r>
            <w:r w:rsidRPr="00845BF1">
              <w:rPr>
                <w:sz w:val="24"/>
              </w:rPr>
              <w:t>2018</w:t>
            </w:r>
            <w:r w:rsidRPr="00845BF1">
              <w:rPr>
                <w:sz w:val="24"/>
              </w:rPr>
              <w:t>级</w:t>
            </w:r>
          </w:p>
        </w:tc>
        <w:tc>
          <w:tcPr>
            <w:tcW w:w="1701" w:type="dxa"/>
            <w:vAlign w:val="center"/>
          </w:tcPr>
          <w:p w14:paraId="69F31838" w14:textId="77777777" w:rsidR="00C560E0" w:rsidRPr="00845BF1" w:rsidRDefault="00C560E0" w:rsidP="00820121">
            <w:pPr>
              <w:jc w:val="center"/>
              <w:rPr>
                <w:sz w:val="24"/>
              </w:rPr>
            </w:pPr>
            <w:r w:rsidRPr="00845BF1">
              <w:rPr>
                <w:sz w:val="24"/>
              </w:rPr>
              <w:t>信息学院</w:t>
            </w:r>
          </w:p>
        </w:tc>
        <w:tc>
          <w:tcPr>
            <w:tcW w:w="1889" w:type="dxa"/>
            <w:vAlign w:val="center"/>
          </w:tcPr>
          <w:p w14:paraId="2DF4FAE8" w14:textId="77777777" w:rsidR="00C560E0" w:rsidRPr="00845BF1" w:rsidRDefault="00C560E0" w:rsidP="00820121">
            <w:pPr>
              <w:jc w:val="center"/>
              <w:rPr>
                <w:sz w:val="24"/>
              </w:rPr>
            </w:pPr>
          </w:p>
        </w:tc>
      </w:tr>
      <w:tr w:rsidR="00C560E0" w:rsidRPr="00845BF1" w14:paraId="319CEE8C" w14:textId="77777777" w:rsidTr="00820121">
        <w:trPr>
          <w:trHeight w:val="692"/>
        </w:trPr>
        <w:tc>
          <w:tcPr>
            <w:tcW w:w="540" w:type="dxa"/>
            <w:vMerge/>
            <w:vAlign w:val="center"/>
          </w:tcPr>
          <w:p w14:paraId="004F99E4" w14:textId="77777777" w:rsidR="00C560E0" w:rsidRPr="00845BF1" w:rsidRDefault="00C560E0" w:rsidP="00820121">
            <w:pPr>
              <w:jc w:val="center"/>
              <w:rPr>
                <w:sz w:val="24"/>
              </w:rPr>
            </w:pPr>
          </w:p>
        </w:tc>
        <w:tc>
          <w:tcPr>
            <w:tcW w:w="1418" w:type="dxa"/>
            <w:vAlign w:val="center"/>
          </w:tcPr>
          <w:p w14:paraId="08CF7F4C" w14:textId="77777777" w:rsidR="00C560E0" w:rsidRPr="00992033" w:rsidRDefault="00C560E0" w:rsidP="00820121">
            <w:pPr>
              <w:jc w:val="center"/>
              <w:rPr>
                <w:sz w:val="24"/>
                <w:szCs w:val="32"/>
              </w:rPr>
            </w:pPr>
            <w:r w:rsidRPr="00992033">
              <w:rPr>
                <w:sz w:val="24"/>
                <w:szCs w:val="32"/>
              </w:rPr>
              <w:t>李沅羲</w:t>
            </w:r>
          </w:p>
        </w:tc>
        <w:tc>
          <w:tcPr>
            <w:tcW w:w="992" w:type="dxa"/>
            <w:vAlign w:val="center"/>
          </w:tcPr>
          <w:p w14:paraId="1B533452" w14:textId="77777777" w:rsidR="00C560E0" w:rsidRPr="00845BF1" w:rsidRDefault="00C560E0" w:rsidP="00820121">
            <w:pPr>
              <w:jc w:val="center"/>
              <w:rPr>
                <w:sz w:val="24"/>
              </w:rPr>
            </w:pPr>
            <w:r w:rsidRPr="00845BF1">
              <w:rPr>
                <w:sz w:val="24"/>
              </w:rPr>
              <w:t>女</w:t>
            </w:r>
          </w:p>
        </w:tc>
        <w:tc>
          <w:tcPr>
            <w:tcW w:w="1418" w:type="dxa"/>
            <w:vAlign w:val="center"/>
          </w:tcPr>
          <w:p w14:paraId="620AE7FF" w14:textId="77777777" w:rsidR="00C560E0" w:rsidRPr="00845BF1" w:rsidRDefault="00C560E0" w:rsidP="00820121">
            <w:pPr>
              <w:jc w:val="center"/>
              <w:rPr>
                <w:sz w:val="24"/>
              </w:rPr>
            </w:pPr>
            <w:r w:rsidRPr="00845BF1">
              <w:rPr>
                <w:sz w:val="24"/>
              </w:rPr>
              <w:t>181001210</w:t>
            </w:r>
          </w:p>
        </w:tc>
        <w:tc>
          <w:tcPr>
            <w:tcW w:w="1417" w:type="dxa"/>
            <w:vAlign w:val="center"/>
          </w:tcPr>
          <w:p w14:paraId="577317C3" w14:textId="77777777" w:rsidR="00C560E0" w:rsidRPr="00845BF1" w:rsidRDefault="00C560E0" w:rsidP="00820121">
            <w:pPr>
              <w:jc w:val="center"/>
              <w:rPr>
                <w:sz w:val="24"/>
              </w:rPr>
            </w:pPr>
            <w:r w:rsidRPr="00845BF1">
              <w:rPr>
                <w:sz w:val="24"/>
              </w:rPr>
              <w:t>信息管理与信息系统</w:t>
            </w:r>
            <w:r w:rsidRPr="00845BF1">
              <w:rPr>
                <w:sz w:val="24"/>
              </w:rPr>
              <w:t>2018</w:t>
            </w:r>
            <w:r w:rsidRPr="00845BF1">
              <w:rPr>
                <w:sz w:val="24"/>
              </w:rPr>
              <w:t>级</w:t>
            </w:r>
          </w:p>
        </w:tc>
        <w:tc>
          <w:tcPr>
            <w:tcW w:w="1701" w:type="dxa"/>
            <w:vAlign w:val="center"/>
          </w:tcPr>
          <w:p w14:paraId="75636835" w14:textId="77777777" w:rsidR="00C560E0" w:rsidRPr="00845BF1" w:rsidRDefault="00C560E0" w:rsidP="00820121">
            <w:pPr>
              <w:jc w:val="center"/>
              <w:rPr>
                <w:sz w:val="24"/>
              </w:rPr>
            </w:pPr>
            <w:r w:rsidRPr="00845BF1">
              <w:rPr>
                <w:sz w:val="24"/>
              </w:rPr>
              <w:t>信息学院</w:t>
            </w:r>
          </w:p>
        </w:tc>
        <w:tc>
          <w:tcPr>
            <w:tcW w:w="1889" w:type="dxa"/>
            <w:vAlign w:val="center"/>
          </w:tcPr>
          <w:p w14:paraId="01A1A754" w14:textId="77777777" w:rsidR="00C560E0" w:rsidRPr="00845BF1" w:rsidRDefault="00C560E0" w:rsidP="00820121">
            <w:pPr>
              <w:jc w:val="center"/>
              <w:rPr>
                <w:sz w:val="24"/>
              </w:rPr>
            </w:pPr>
          </w:p>
        </w:tc>
      </w:tr>
      <w:tr w:rsidR="00C560E0" w:rsidRPr="00845BF1" w14:paraId="091A91A0" w14:textId="77777777" w:rsidTr="00820121">
        <w:trPr>
          <w:trHeight w:val="689"/>
        </w:trPr>
        <w:tc>
          <w:tcPr>
            <w:tcW w:w="540" w:type="dxa"/>
            <w:vMerge/>
            <w:vAlign w:val="center"/>
          </w:tcPr>
          <w:p w14:paraId="6C785111" w14:textId="77777777" w:rsidR="00C560E0" w:rsidRPr="00845BF1" w:rsidRDefault="00C560E0" w:rsidP="00820121">
            <w:pPr>
              <w:jc w:val="center"/>
              <w:rPr>
                <w:sz w:val="24"/>
              </w:rPr>
            </w:pPr>
          </w:p>
        </w:tc>
        <w:tc>
          <w:tcPr>
            <w:tcW w:w="1418" w:type="dxa"/>
            <w:vAlign w:val="center"/>
          </w:tcPr>
          <w:p w14:paraId="5ECAE735" w14:textId="77777777" w:rsidR="00C560E0" w:rsidRPr="00845BF1" w:rsidRDefault="00C560E0" w:rsidP="00820121">
            <w:pPr>
              <w:jc w:val="center"/>
              <w:rPr>
                <w:szCs w:val="21"/>
              </w:rPr>
            </w:pPr>
          </w:p>
        </w:tc>
        <w:tc>
          <w:tcPr>
            <w:tcW w:w="992" w:type="dxa"/>
            <w:vAlign w:val="center"/>
          </w:tcPr>
          <w:p w14:paraId="2914BF63" w14:textId="77777777" w:rsidR="00C560E0" w:rsidRPr="00845BF1" w:rsidRDefault="00C560E0" w:rsidP="00820121">
            <w:pPr>
              <w:jc w:val="center"/>
              <w:rPr>
                <w:sz w:val="24"/>
              </w:rPr>
            </w:pPr>
          </w:p>
        </w:tc>
        <w:tc>
          <w:tcPr>
            <w:tcW w:w="1418" w:type="dxa"/>
            <w:vAlign w:val="center"/>
          </w:tcPr>
          <w:p w14:paraId="1BFEF85B" w14:textId="77777777" w:rsidR="00C560E0" w:rsidRPr="00845BF1" w:rsidRDefault="00C560E0" w:rsidP="00820121">
            <w:pPr>
              <w:jc w:val="center"/>
              <w:rPr>
                <w:sz w:val="24"/>
              </w:rPr>
            </w:pPr>
          </w:p>
        </w:tc>
        <w:tc>
          <w:tcPr>
            <w:tcW w:w="1417" w:type="dxa"/>
            <w:vAlign w:val="center"/>
          </w:tcPr>
          <w:p w14:paraId="1F8A882A" w14:textId="77777777" w:rsidR="00C560E0" w:rsidRPr="00845BF1" w:rsidRDefault="00C560E0" w:rsidP="00820121">
            <w:pPr>
              <w:jc w:val="center"/>
              <w:rPr>
                <w:sz w:val="24"/>
              </w:rPr>
            </w:pPr>
          </w:p>
        </w:tc>
        <w:tc>
          <w:tcPr>
            <w:tcW w:w="1701" w:type="dxa"/>
            <w:vAlign w:val="center"/>
          </w:tcPr>
          <w:p w14:paraId="20966337" w14:textId="77777777" w:rsidR="00C560E0" w:rsidRPr="00845BF1" w:rsidRDefault="00C560E0" w:rsidP="00820121">
            <w:pPr>
              <w:jc w:val="center"/>
              <w:rPr>
                <w:sz w:val="24"/>
              </w:rPr>
            </w:pPr>
          </w:p>
        </w:tc>
        <w:tc>
          <w:tcPr>
            <w:tcW w:w="1889" w:type="dxa"/>
            <w:vAlign w:val="center"/>
          </w:tcPr>
          <w:p w14:paraId="4468F20C" w14:textId="77777777" w:rsidR="00C560E0" w:rsidRPr="00845BF1" w:rsidRDefault="00C560E0" w:rsidP="00820121">
            <w:pPr>
              <w:jc w:val="center"/>
              <w:rPr>
                <w:sz w:val="24"/>
              </w:rPr>
            </w:pPr>
          </w:p>
        </w:tc>
      </w:tr>
      <w:tr w:rsidR="00C560E0" w:rsidRPr="00845BF1" w14:paraId="2F0A8AA9" w14:textId="77777777" w:rsidTr="00820121">
        <w:trPr>
          <w:trHeight w:val="900"/>
        </w:trPr>
        <w:tc>
          <w:tcPr>
            <w:tcW w:w="540" w:type="dxa"/>
            <w:vMerge w:val="restart"/>
            <w:vAlign w:val="center"/>
          </w:tcPr>
          <w:p w14:paraId="5B5163BE" w14:textId="77777777" w:rsidR="00C560E0" w:rsidRPr="00845BF1" w:rsidRDefault="00C560E0" w:rsidP="00820121">
            <w:pPr>
              <w:jc w:val="center"/>
              <w:rPr>
                <w:b/>
                <w:sz w:val="24"/>
              </w:rPr>
            </w:pPr>
            <w:r w:rsidRPr="00845BF1">
              <w:rPr>
                <w:b/>
                <w:sz w:val="24"/>
              </w:rPr>
              <w:t>指导教师</w:t>
            </w:r>
          </w:p>
        </w:tc>
        <w:tc>
          <w:tcPr>
            <w:tcW w:w="1418" w:type="dxa"/>
            <w:vAlign w:val="center"/>
          </w:tcPr>
          <w:p w14:paraId="5C6C47D7" w14:textId="77777777" w:rsidR="00C560E0" w:rsidRPr="00845BF1" w:rsidRDefault="00C560E0" w:rsidP="00820121">
            <w:pPr>
              <w:jc w:val="center"/>
              <w:rPr>
                <w:sz w:val="24"/>
              </w:rPr>
            </w:pPr>
            <w:r w:rsidRPr="00845BF1">
              <w:rPr>
                <w:sz w:val="24"/>
              </w:rPr>
              <w:t>姓名</w:t>
            </w:r>
          </w:p>
        </w:tc>
        <w:tc>
          <w:tcPr>
            <w:tcW w:w="992" w:type="dxa"/>
            <w:vAlign w:val="center"/>
          </w:tcPr>
          <w:p w14:paraId="410CD873" w14:textId="77777777" w:rsidR="00C560E0" w:rsidRPr="00845BF1" w:rsidRDefault="00C560E0" w:rsidP="00820121">
            <w:pPr>
              <w:jc w:val="center"/>
              <w:rPr>
                <w:sz w:val="24"/>
              </w:rPr>
            </w:pPr>
            <w:r w:rsidRPr="00845BF1">
              <w:rPr>
                <w:sz w:val="24"/>
              </w:rPr>
              <w:t>性别</w:t>
            </w:r>
          </w:p>
        </w:tc>
        <w:tc>
          <w:tcPr>
            <w:tcW w:w="1418" w:type="dxa"/>
            <w:vAlign w:val="center"/>
          </w:tcPr>
          <w:p w14:paraId="24D88959" w14:textId="77777777" w:rsidR="00C560E0" w:rsidRPr="00845BF1" w:rsidRDefault="00C560E0" w:rsidP="00820121">
            <w:pPr>
              <w:jc w:val="center"/>
              <w:rPr>
                <w:sz w:val="24"/>
              </w:rPr>
            </w:pPr>
            <w:r w:rsidRPr="00845BF1">
              <w:rPr>
                <w:sz w:val="24"/>
              </w:rPr>
              <w:t>年龄</w:t>
            </w:r>
          </w:p>
        </w:tc>
        <w:tc>
          <w:tcPr>
            <w:tcW w:w="1417" w:type="dxa"/>
            <w:vAlign w:val="center"/>
          </w:tcPr>
          <w:p w14:paraId="2219DF72" w14:textId="77777777" w:rsidR="00C560E0" w:rsidRPr="00845BF1" w:rsidRDefault="00C560E0" w:rsidP="00820121">
            <w:pPr>
              <w:jc w:val="center"/>
              <w:rPr>
                <w:sz w:val="24"/>
              </w:rPr>
            </w:pPr>
            <w:r w:rsidRPr="00845BF1">
              <w:rPr>
                <w:sz w:val="24"/>
              </w:rPr>
              <w:t>职称</w:t>
            </w:r>
          </w:p>
        </w:tc>
        <w:tc>
          <w:tcPr>
            <w:tcW w:w="1701" w:type="dxa"/>
            <w:vAlign w:val="center"/>
          </w:tcPr>
          <w:p w14:paraId="559DD029" w14:textId="77777777" w:rsidR="00C560E0" w:rsidRPr="00845BF1" w:rsidRDefault="00C560E0" w:rsidP="00820121">
            <w:pPr>
              <w:jc w:val="center"/>
              <w:rPr>
                <w:sz w:val="24"/>
              </w:rPr>
            </w:pPr>
            <w:r w:rsidRPr="00845BF1">
              <w:rPr>
                <w:sz w:val="24"/>
              </w:rPr>
              <w:t>职务</w:t>
            </w:r>
          </w:p>
        </w:tc>
        <w:tc>
          <w:tcPr>
            <w:tcW w:w="1889" w:type="dxa"/>
            <w:vAlign w:val="center"/>
          </w:tcPr>
          <w:p w14:paraId="22479421" w14:textId="77777777" w:rsidR="00C560E0" w:rsidRPr="00845BF1" w:rsidRDefault="00C560E0" w:rsidP="00820121">
            <w:pPr>
              <w:jc w:val="center"/>
              <w:rPr>
                <w:sz w:val="24"/>
              </w:rPr>
            </w:pPr>
            <w:r w:rsidRPr="00845BF1">
              <w:rPr>
                <w:sz w:val="24"/>
              </w:rPr>
              <w:t>所在学院</w:t>
            </w:r>
          </w:p>
        </w:tc>
      </w:tr>
      <w:tr w:rsidR="00C560E0" w:rsidRPr="00845BF1" w14:paraId="08B428B5" w14:textId="77777777" w:rsidTr="00820121">
        <w:trPr>
          <w:trHeight w:val="900"/>
        </w:trPr>
        <w:tc>
          <w:tcPr>
            <w:tcW w:w="540" w:type="dxa"/>
            <w:vMerge/>
            <w:vAlign w:val="center"/>
          </w:tcPr>
          <w:p w14:paraId="4276329C" w14:textId="77777777" w:rsidR="00C560E0" w:rsidRPr="00845BF1" w:rsidRDefault="00C560E0" w:rsidP="00820121">
            <w:pPr>
              <w:jc w:val="center"/>
              <w:rPr>
                <w:sz w:val="24"/>
              </w:rPr>
            </w:pPr>
          </w:p>
        </w:tc>
        <w:tc>
          <w:tcPr>
            <w:tcW w:w="1418" w:type="dxa"/>
            <w:vAlign w:val="center"/>
          </w:tcPr>
          <w:p w14:paraId="4B8073DF" w14:textId="77777777" w:rsidR="00C560E0" w:rsidRPr="00845BF1" w:rsidRDefault="00C560E0" w:rsidP="00820121">
            <w:pPr>
              <w:jc w:val="center"/>
              <w:rPr>
                <w:sz w:val="24"/>
              </w:rPr>
            </w:pPr>
          </w:p>
        </w:tc>
        <w:tc>
          <w:tcPr>
            <w:tcW w:w="992" w:type="dxa"/>
            <w:vAlign w:val="center"/>
          </w:tcPr>
          <w:p w14:paraId="19EA0CC1" w14:textId="77777777" w:rsidR="00C560E0" w:rsidRPr="00845BF1" w:rsidRDefault="00C560E0" w:rsidP="00820121">
            <w:pPr>
              <w:jc w:val="center"/>
              <w:rPr>
                <w:sz w:val="24"/>
              </w:rPr>
            </w:pPr>
          </w:p>
        </w:tc>
        <w:tc>
          <w:tcPr>
            <w:tcW w:w="1418" w:type="dxa"/>
            <w:vAlign w:val="center"/>
          </w:tcPr>
          <w:p w14:paraId="42F7FA51" w14:textId="77777777" w:rsidR="00C560E0" w:rsidRPr="00845BF1" w:rsidRDefault="00C560E0" w:rsidP="00820121">
            <w:pPr>
              <w:jc w:val="center"/>
              <w:rPr>
                <w:sz w:val="24"/>
              </w:rPr>
            </w:pPr>
          </w:p>
        </w:tc>
        <w:tc>
          <w:tcPr>
            <w:tcW w:w="1417" w:type="dxa"/>
            <w:vAlign w:val="center"/>
          </w:tcPr>
          <w:p w14:paraId="3E4AC3BA" w14:textId="77777777" w:rsidR="00C560E0" w:rsidRPr="00845BF1" w:rsidRDefault="00C560E0" w:rsidP="00820121">
            <w:pPr>
              <w:jc w:val="center"/>
              <w:rPr>
                <w:sz w:val="24"/>
              </w:rPr>
            </w:pPr>
          </w:p>
        </w:tc>
        <w:tc>
          <w:tcPr>
            <w:tcW w:w="1701" w:type="dxa"/>
            <w:vAlign w:val="center"/>
          </w:tcPr>
          <w:p w14:paraId="5543894A" w14:textId="77777777" w:rsidR="00C560E0" w:rsidRPr="00845BF1" w:rsidRDefault="00C560E0" w:rsidP="00820121">
            <w:pPr>
              <w:jc w:val="center"/>
              <w:rPr>
                <w:sz w:val="24"/>
              </w:rPr>
            </w:pPr>
          </w:p>
        </w:tc>
        <w:tc>
          <w:tcPr>
            <w:tcW w:w="1889" w:type="dxa"/>
            <w:vAlign w:val="center"/>
          </w:tcPr>
          <w:p w14:paraId="1AF6CA1B" w14:textId="77777777" w:rsidR="00C560E0" w:rsidRPr="00845BF1" w:rsidRDefault="00C560E0" w:rsidP="00820121">
            <w:pPr>
              <w:jc w:val="center"/>
              <w:rPr>
                <w:sz w:val="24"/>
              </w:rPr>
            </w:pPr>
          </w:p>
        </w:tc>
      </w:tr>
      <w:tr w:rsidR="00C560E0" w:rsidRPr="00845BF1" w14:paraId="6A9B3AD4" w14:textId="77777777" w:rsidTr="00820121">
        <w:trPr>
          <w:trHeight w:val="900"/>
        </w:trPr>
        <w:tc>
          <w:tcPr>
            <w:tcW w:w="540" w:type="dxa"/>
            <w:vMerge/>
            <w:vAlign w:val="center"/>
          </w:tcPr>
          <w:p w14:paraId="028A5264" w14:textId="77777777" w:rsidR="00C560E0" w:rsidRPr="00845BF1" w:rsidRDefault="00C560E0" w:rsidP="00820121">
            <w:pPr>
              <w:jc w:val="center"/>
              <w:rPr>
                <w:sz w:val="24"/>
              </w:rPr>
            </w:pPr>
          </w:p>
        </w:tc>
        <w:tc>
          <w:tcPr>
            <w:tcW w:w="1418" w:type="dxa"/>
            <w:vAlign w:val="center"/>
          </w:tcPr>
          <w:p w14:paraId="0F87875F" w14:textId="77777777" w:rsidR="00C560E0" w:rsidRPr="00845BF1" w:rsidRDefault="00C560E0" w:rsidP="00820121">
            <w:pPr>
              <w:jc w:val="center"/>
              <w:rPr>
                <w:sz w:val="24"/>
              </w:rPr>
            </w:pPr>
            <w:r w:rsidRPr="00845BF1">
              <w:rPr>
                <w:sz w:val="24"/>
              </w:rPr>
              <w:t>研究方向</w:t>
            </w:r>
          </w:p>
        </w:tc>
        <w:tc>
          <w:tcPr>
            <w:tcW w:w="7417" w:type="dxa"/>
            <w:gridSpan w:val="5"/>
            <w:vAlign w:val="center"/>
          </w:tcPr>
          <w:p w14:paraId="5D60EE1A" w14:textId="77777777" w:rsidR="00C560E0" w:rsidRPr="00845BF1" w:rsidRDefault="00C560E0" w:rsidP="00820121">
            <w:pPr>
              <w:jc w:val="center"/>
              <w:rPr>
                <w:sz w:val="24"/>
              </w:rPr>
            </w:pPr>
          </w:p>
        </w:tc>
      </w:tr>
      <w:tr w:rsidR="00C560E0" w:rsidRPr="00845BF1" w14:paraId="1F35F7AD" w14:textId="77777777" w:rsidTr="00820121">
        <w:trPr>
          <w:trHeight w:val="900"/>
        </w:trPr>
        <w:tc>
          <w:tcPr>
            <w:tcW w:w="540" w:type="dxa"/>
            <w:vMerge/>
            <w:vAlign w:val="center"/>
          </w:tcPr>
          <w:p w14:paraId="602CB99F" w14:textId="77777777" w:rsidR="00C560E0" w:rsidRPr="00845BF1" w:rsidRDefault="00C560E0" w:rsidP="00820121">
            <w:pPr>
              <w:jc w:val="center"/>
              <w:rPr>
                <w:sz w:val="24"/>
              </w:rPr>
            </w:pPr>
          </w:p>
        </w:tc>
        <w:tc>
          <w:tcPr>
            <w:tcW w:w="1418" w:type="dxa"/>
            <w:vAlign w:val="center"/>
          </w:tcPr>
          <w:p w14:paraId="2ED9E41A" w14:textId="77777777" w:rsidR="00C560E0" w:rsidRPr="00845BF1" w:rsidRDefault="00C560E0" w:rsidP="00820121">
            <w:pPr>
              <w:jc w:val="center"/>
              <w:rPr>
                <w:sz w:val="24"/>
              </w:rPr>
            </w:pPr>
            <w:r w:rsidRPr="00845BF1">
              <w:rPr>
                <w:sz w:val="24"/>
              </w:rPr>
              <w:t>联系电话</w:t>
            </w:r>
          </w:p>
        </w:tc>
        <w:tc>
          <w:tcPr>
            <w:tcW w:w="2410" w:type="dxa"/>
            <w:gridSpan w:val="2"/>
            <w:vAlign w:val="center"/>
          </w:tcPr>
          <w:p w14:paraId="78107D07" w14:textId="77777777" w:rsidR="00C560E0" w:rsidRPr="00845BF1" w:rsidRDefault="00C560E0" w:rsidP="00820121">
            <w:pPr>
              <w:jc w:val="center"/>
              <w:rPr>
                <w:sz w:val="24"/>
              </w:rPr>
            </w:pPr>
          </w:p>
        </w:tc>
        <w:tc>
          <w:tcPr>
            <w:tcW w:w="1417" w:type="dxa"/>
            <w:vAlign w:val="center"/>
          </w:tcPr>
          <w:p w14:paraId="2B996F9A" w14:textId="77777777" w:rsidR="00C560E0" w:rsidRPr="00845BF1" w:rsidRDefault="00C560E0" w:rsidP="00820121">
            <w:pPr>
              <w:jc w:val="center"/>
              <w:rPr>
                <w:sz w:val="24"/>
              </w:rPr>
            </w:pPr>
            <w:r w:rsidRPr="00845BF1">
              <w:rPr>
                <w:sz w:val="24"/>
              </w:rPr>
              <w:t>电子邮箱</w:t>
            </w:r>
          </w:p>
        </w:tc>
        <w:tc>
          <w:tcPr>
            <w:tcW w:w="3590" w:type="dxa"/>
            <w:gridSpan w:val="2"/>
            <w:vAlign w:val="center"/>
          </w:tcPr>
          <w:p w14:paraId="385B3CBD" w14:textId="77777777" w:rsidR="00C560E0" w:rsidRPr="00845BF1" w:rsidRDefault="00C560E0" w:rsidP="00820121">
            <w:pPr>
              <w:jc w:val="center"/>
              <w:rPr>
                <w:sz w:val="18"/>
                <w:szCs w:val="18"/>
              </w:rPr>
            </w:pPr>
          </w:p>
        </w:tc>
      </w:tr>
    </w:tbl>
    <w:p w14:paraId="746B7997" w14:textId="77777777" w:rsidR="00C560E0" w:rsidRPr="00845BF1" w:rsidRDefault="00C560E0" w:rsidP="00C560E0">
      <w:pPr>
        <w:rPr>
          <w:rFonts w:eastAsia="黑体"/>
          <w:sz w:val="28"/>
          <w:szCs w:val="28"/>
        </w:rPr>
      </w:pPr>
    </w:p>
    <w:p w14:paraId="5A249C93" w14:textId="77777777" w:rsidR="00C560E0" w:rsidRPr="00845BF1" w:rsidRDefault="00C560E0" w:rsidP="00C560E0">
      <w:pPr>
        <w:rPr>
          <w:rFonts w:eastAsia="黑体"/>
          <w:sz w:val="28"/>
          <w:szCs w:val="28"/>
        </w:rPr>
      </w:pPr>
    </w:p>
    <w:p w14:paraId="4997A405" w14:textId="77777777" w:rsidR="00C560E0" w:rsidRPr="00845BF1" w:rsidRDefault="00C560E0" w:rsidP="00C560E0">
      <w:pPr>
        <w:rPr>
          <w:rFonts w:eastAsia="黑体"/>
          <w:sz w:val="28"/>
          <w:szCs w:val="28"/>
        </w:rPr>
      </w:pPr>
      <w:r w:rsidRPr="00845BF1">
        <w:rPr>
          <w:rFonts w:eastAsia="黑体"/>
          <w:sz w:val="28"/>
          <w:szCs w:val="28"/>
        </w:rPr>
        <w:t>二、项目立项依据</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0BF8F752" w14:textId="77777777" w:rsidTr="00820121">
        <w:trPr>
          <w:trHeight w:val="696"/>
        </w:trPr>
        <w:tc>
          <w:tcPr>
            <w:tcW w:w="9375" w:type="dxa"/>
            <w:vAlign w:val="center"/>
          </w:tcPr>
          <w:p w14:paraId="597C2DE1" w14:textId="77777777" w:rsidR="00C560E0" w:rsidRPr="00845BF1" w:rsidRDefault="00C560E0" w:rsidP="00820121">
            <w:pPr>
              <w:jc w:val="left"/>
              <w:rPr>
                <w:b/>
                <w:sz w:val="24"/>
              </w:rPr>
            </w:pPr>
            <w:r w:rsidRPr="00845BF1">
              <w:rPr>
                <w:b/>
                <w:sz w:val="24"/>
              </w:rPr>
              <w:t>（一）项目研究意义（限</w:t>
            </w:r>
            <w:r w:rsidRPr="00845BF1">
              <w:rPr>
                <w:b/>
                <w:sz w:val="24"/>
              </w:rPr>
              <w:t>300</w:t>
            </w:r>
            <w:r w:rsidRPr="00845BF1">
              <w:rPr>
                <w:b/>
                <w:sz w:val="24"/>
              </w:rPr>
              <w:t>字）</w:t>
            </w:r>
          </w:p>
        </w:tc>
      </w:tr>
      <w:tr w:rsidR="00C560E0" w:rsidRPr="00845BF1" w14:paraId="01F6B2F7" w14:textId="77777777" w:rsidTr="00820121">
        <w:trPr>
          <w:trHeight w:val="2822"/>
        </w:trPr>
        <w:tc>
          <w:tcPr>
            <w:tcW w:w="9375" w:type="dxa"/>
          </w:tcPr>
          <w:p w14:paraId="6934AB73" w14:textId="77777777" w:rsidR="00C560E0" w:rsidRPr="00845BF1" w:rsidRDefault="00C560E0" w:rsidP="00820121">
            <w:pPr>
              <w:ind w:firstLineChars="200" w:firstLine="480"/>
              <w:rPr>
                <w:sz w:val="24"/>
              </w:rPr>
            </w:pPr>
            <w:r w:rsidRPr="00845BF1">
              <w:rPr>
                <w:sz w:val="24"/>
              </w:rPr>
              <w:t>当前对</w:t>
            </w:r>
            <w:r w:rsidRPr="00845BF1">
              <w:rPr>
                <w:sz w:val="24"/>
              </w:rPr>
              <w:t>AR/VR</w:t>
            </w:r>
            <w:r w:rsidRPr="00845BF1">
              <w:rPr>
                <w:sz w:val="24"/>
              </w:rPr>
              <w:t>的研究广泛，从国际巨型公司苹果、谷歌等推进硬件研发和软件开发，到独立开发者基于这些技术开发出的各种创意产品，都指向着</w:t>
            </w:r>
            <w:r w:rsidRPr="00845BF1">
              <w:rPr>
                <w:sz w:val="24"/>
              </w:rPr>
              <w:t>AR/VR</w:t>
            </w:r>
            <w:r w:rsidRPr="00845BF1">
              <w:rPr>
                <w:sz w:val="24"/>
              </w:rPr>
              <w:t>的广泛应用是一种可见的未来和趋势。同时当前国家正推进生态建设，博物馆也作为着文化软实力的代表和教育途径，利用前沿</w:t>
            </w:r>
            <w:r w:rsidRPr="00845BF1">
              <w:rPr>
                <w:sz w:val="24"/>
              </w:rPr>
              <w:t>AR</w:t>
            </w:r>
            <w:r w:rsidRPr="00845BF1">
              <w:rPr>
                <w:sz w:val="24"/>
              </w:rPr>
              <w:t>技术融合自然与科技，将是有益的尝试。</w:t>
            </w:r>
          </w:p>
          <w:p w14:paraId="24A2507E" w14:textId="77777777" w:rsidR="00C560E0" w:rsidRPr="00845BF1" w:rsidRDefault="00C560E0" w:rsidP="00820121">
            <w:pPr>
              <w:ind w:firstLineChars="200" w:firstLine="480"/>
              <w:rPr>
                <w:sz w:val="24"/>
              </w:rPr>
            </w:pPr>
            <w:r w:rsidRPr="00845BF1">
              <w:rPr>
                <w:sz w:val="24"/>
              </w:rPr>
              <w:t>本项目将利用前沿数字化技术，以北京林业大学博物馆为例，优化自然博物馆的游览体验，创新博物馆的互动形式，结合前沿的</w:t>
            </w:r>
            <w:r w:rsidRPr="00845BF1">
              <w:rPr>
                <w:sz w:val="24"/>
              </w:rPr>
              <w:t>VR/AR</w:t>
            </w:r>
            <w:r w:rsidRPr="00845BF1">
              <w:rPr>
                <w:sz w:val="24"/>
              </w:rPr>
              <w:t>技术，提升博物馆的数字化建设，构建更具科普性、交互性、趣味性的博物馆引导系统。参观者通过手机屏幕即可看到一个生动丰富的博物馆。</w:t>
            </w:r>
            <w:r w:rsidRPr="00845BF1">
              <w:rPr>
                <w:sz w:val="24"/>
              </w:rPr>
              <w:t xml:space="preserve"> </w:t>
            </w:r>
            <w:r w:rsidRPr="00845BF1">
              <w:rPr>
                <w:sz w:val="24"/>
              </w:rPr>
              <w:t>同时项目也会产生并保留大量自然生物的三维数字模型数据，这也是本项目的难点所在。</w:t>
            </w:r>
          </w:p>
        </w:tc>
      </w:tr>
      <w:tr w:rsidR="00C560E0" w:rsidRPr="00845BF1" w14:paraId="57923E1E" w14:textId="77777777" w:rsidTr="00820121">
        <w:trPr>
          <w:trHeight w:val="630"/>
        </w:trPr>
        <w:tc>
          <w:tcPr>
            <w:tcW w:w="9375" w:type="dxa"/>
            <w:vAlign w:val="center"/>
          </w:tcPr>
          <w:p w14:paraId="703C6241" w14:textId="5CBD034A" w:rsidR="00C560E0" w:rsidRPr="00845BF1" w:rsidRDefault="00C560E0" w:rsidP="00820121">
            <w:pPr>
              <w:jc w:val="left"/>
              <w:rPr>
                <w:sz w:val="24"/>
              </w:rPr>
            </w:pPr>
            <w:r w:rsidRPr="00845BF1">
              <w:rPr>
                <w:b/>
                <w:sz w:val="24"/>
              </w:rPr>
              <w:t>（二）国、内外研究现状和发展动态，并附主要参考文献（限</w:t>
            </w:r>
            <w:r w:rsidRPr="00845BF1">
              <w:rPr>
                <w:b/>
                <w:sz w:val="24"/>
              </w:rPr>
              <w:t>1000</w:t>
            </w:r>
            <w:r w:rsidRPr="00845BF1">
              <w:rPr>
                <w:b/>
                <w:sz w:val="24"/>
              </w:rPr>
              <w:t>字）</w:t>
            </w:r>
            <w:ins w:id="0" w:author="BITYM" w:date="2020-05-05T14:21:00Z">
              <w:r w:rsidR="004B1D39">
                <w:rPr>
                  <w:rFonts w:hint="eastAsia"/>
                  <w:b/>
                  <w:sz w:val="24"/>
                </w:rPr>
                <w:t>（</w:t>
              </w:r>
              <w:r w:rsidR="004B1D39" w:rsidRPr="00773606">
                <w:rPr>
                  <w:rFonts w:hint="eastAsia"/>
                  <w:b/>
                  <w:color w:val="FF0000"/>
                  <w:sz w:val="24"/>
                  <w:rPrChange w:id="1" w:author="BITYM" w:date="2020-05-05T14:21:00Z">
                    <w:rPr>
                      <w:rFonts w:hint="eastAsia"/>
                      <w:b/>
                      <w:sz w:val="24"/>
                    </w:rPr>
                  </w:rPrChange>
                </w:rPr>
                <w:t>按照下面提示整理下内容</w:t>
              </w:r>
              <w:r w:rsidR="004B1D39">
                <w:rPr>
                  <w:b/>
                  <w:sz w:val="24"/>
                </w:rPr>
                <w:t>）</w:t>
              </w:r>
            </w:ins>
          </w:p>
        </w:tc>
      </w:tr>
      <w:tr w:rsidR="00C560E0" w:rsidRPr="00845BF1" w14:paraId="428CBDF3" w14:textId="77777777" w:rsidTr="00820121">
        <w:trPr>
          <w:trHeight w:val="4527"/>
        </w:trPr>
        <w:tc>
          <w:tcPr>
            <w:tcW w:w="9375" w:type="dxa"/>
          </w:tcPr>
          <w:p w14:paraId="0193E01B" w14:textId="48B0B2B3" w:rsidR="00B528CA" w:rsidRPr="00CC4826" w:rsidRDefault="00B528CA" w:rsidP="00CC4826">
            <w:pPr>
              <w:jc w:val="left"/>
              <w:rPr>
                <w:ins w:id="2" w:author="BITYM" w:date="2020-05-05T14:19:00Z"/>
                <w:bCs/>
                <w:sz w:val="24"/>
                <w:lang w:bidi="ar"/>
                <w:rPrChange w:id="3" w:author="yuanxi li" w:date="2020-05-06T08:33:00Z">
                  <w:rPr>
                    <w:ins w:id="4" w:author="BITYM" w:date="2020-05-05T14:19:00Z"/>
                    <w:bCs/>
                    <w:sz w:val="24"/>
                    <w:lang w:bidi="ar"/>
                  </w:rPr>
                </w:rPrChange>
              </w:rPr>
              <w:pPrChange w:id="5" w:author="yuanxi li" w:date="2020-05-06T08:33:00Z">
                <w:pPr>
                  <w:framePr w:hSpace="180" w:wrap="around" w:vAnchor="text" w:hAnchor="margin" w:xAlign="center" w:y="122"/>
                  <w:ind w:firstLineChars="200" w:firstLine="480"/>
                  <w:jc w:val="left"/>
                </w:pPr>
              </w:pPrChange>
            </w:pPr>
            <w:ins w:id="6" w:author="BITYM" w:date="2020-05-05T14:19:00Z">
              <w:del w:id="7" w:author="yuanxi li" w:date="2020-05-06T08:33:00Z">
                <w:r w:rsidRPr="00CC4826" w:rsidDel="00CC4826">
                  <w:rPr>
                    <w:rFonts w:hint="eastAsia"/>
                    <w:bCs/>
                    <w:sz w:val="24"/>
                    <w:lang w:bidi="ar"/>
                    <w:rPrChange w:id="8" w:author="yuanxi li" w:date="2020-05-06T08:33:00Z">
                      <w:rPr>
                        <w:rFonts w:hint="eastAsia"/>
                        <w:bCs/>
                        <w:sz w:val="24"/>
                        <w:lang w:bidi="ar"/>
                      </w:rPr>
                    </w:rPrChange>
                  </w:rPr>
                  <w:delText>（</w:delText>
                </w:r>
                <w:r w:rsidRPr="00CC4826" w:rsidDel="00CC4826">
                  <w:rPr>
                    <w:rFonts w:hint="eastAsia"/>
                    <w:bCs/>
                    <w:sz w:val="24"/>
                    <w:lang w:bidi="ar"/>
                    <w:rPrChange w:id="9" w:author="yuanxi li" w:date="2020-05-06T08:33:00Z">
                      <w:rPr>
                        <w:bCs/>
                        <w:sz w:val="24"/>
                        <w:lang w:bidi="ar"/>
                      </w:rPr>
                    </w:rPrChange>
                  </w:rPr>
                  <w:delText>1</w:delText>
                </w:r>
                <w:r w:rsidRPr="00CC4826" w:rsidDel="00CC4826">
                  <w:rPr>
                    <w:rFonts w:hint="eastAsia"/>
                    <w:bCs/>
                    <w:sz w:val="24"/>
                    <w:lang w:bidi="ar"/>
                    <w:rPrChange w:id="10" w:author="yuanxi li" w:date="2020-05-06T08:33:00Z">
                      <w:rPr>
                        <w:rFonts w:hint="eastAsia"/>
                        <w:bCs/>
                        <w:sz w:val="24"/>
                        <w:lang w:bidi="ar"/>
                      </w:rPr>
                    </w:rPrChange>
                  </w:rPr>
                  <w:delText>）</w:delText>
                </w:r>
              </w:del>
            </w:ins>
            <w:ins w:id="11" w:author="yuanxi li" w:date="2020-05-06T08:33:00Z">
              <w:r w:rsidR="00CC4826">
                <w:rPr>
                  <w:rFonts w:hint="eastAsia"/>
                  <w:bCs/>
                  <w:sz w:val="24"/>
                  <w:lang w:bidi="ar"/>
                </w:rPr>
                <w:t>1</w:t>
              </w:r>
              <w:r w:rsidR="00CC4826">
                <w:rPr>
                  <w:rFonts w:hint="eastAsia"/>
                  <w:bCs/>
                  <w:sz w:val="24"/>
                  <w:lang w:bidi="ar"/>
                </w:rPr>
                <w:t>、</w:t>
              </w:r>
            </w:ins>
            <w:ins w:id="12" w:author="BITYM" w:date="2020-05-05T14:19:00Z">
              <w:r w:rsidR="00257689" w:rsidRPr="00CC4826">
                <w:rPr>
                  <w:rFonts w:hint="eastAsia"/>
                  <w:bCs/>
                  <w:sz w:val="24"/>
                  <w:lang w:bidi="ar"/>
                  <w:rPrChange w:id="13" w:author="yuanxi li" w:date="2020-05-06T08:33:00Z">
                    <w:rPr>
                      <w:rFonts w:hint="eastAsia"/>
                      <w:bCs/>
                      <w:sz w:val="24"/>
                      <w:lang w:bidi="ar"/>
                    </w:rPr>
                  </w:rPrChange>
                </w:rPr>
                <w:t>虚拟现实、增强现实</w:t>
              </w:r>
            </w:ins>
            <w:ins w:id="14" w:author="BITYM" w:date="2020-05-05T14:24:00Z">
              <w:r w:rsidR="00AF29CA" w:rsidRPr="00CC4826">
                <w:rPr>
                  <w:rFonts w:hint="eastAsia"/>
                  <w:bCs/>
                  <w:sz w:val="24"/>
                  <w:lang w:bidi="ar"/>
                  <w:rPrChange w:id="15" w:author="yuanxi li" w:date="2020-05-06T08:33:00Z">
                    <w:rPr>
                      <w:rFonts w:hint="eastAsia"/>
                      <w:bCs/>
                      <w:color w:val="FF0000"/>
                      <w:sz w:val="24"/>
                      <w:lang w:bidi="ar"/>
                    </w:rPr>
                  </w:rPrChange>
                </w:rPr>
                <w:t>及应用</w:t>
              </w:r>
            </w:ins>
          </w:p>
          <w:p w14:paraId="2065E209" w14:textId="6582DE37" w:rsidR="00C560E0" w:rsidRPr="00845BF1" w:rsidRDefault="00C560E0" w:rsidP="00820121">
            <w:pPr>
              <w:ind w:firstLineChars="200" w:firstLine="480"/>
              <w:jc w:val="left"/>
              <w:rPr>
                <w:bCs/>
                <w:sz w:val="24"/>
                <w:lang w:bidi="ar"/>
              </w:rPr>
            </w:pPr>
            <w:r w:rsidRPr="00845BF1">
              <w:rPr>
                <w:bCs/>
                <w:sz w:val="24"/>
                <w:lang w:bidi="ar"/>
              </w:rPr>
              <w:t>VR(Virtual Reality)</w:t>
            </w:r>
            <w:r w:rsidRPr="00845BF1">
              <w:rPr>
                <w:bCs/>
                <w:sz w:val="24"/>
                <w:lang w:bidi="ar"/>
              </w:rPr>
              <w:t>，虚拟现实技术，是</w:t>
            </w:r>
            <w:r w:rsidRPr="00845BF1">
              <w:rPr>
                <w:bCs/>
                <w:sz w:val="24"/>
                <w:lang w:bidi="ar"/>
              </w:rPr>
              <w:t>20</w:t>
            </w:r>
            <w:r w:rsidRPr="00845BF1">
              <w:rPr>
                <w:bCs/>
                <w:sz w:val="24"/>
                <w:lang w:bidi="ar"/>
              </w:rPr>
              <w:t>世纪发展起来的一项全新的实用技术。囊括计算机、电子信息、仿真技术于一体</w:t>
            </w:r>
            <w:r w:rsidRPr="00845BF1">
              <w:rPr>
                <w:bCs/>
                <w:sz w:val="24"/>
                <w:vertAlign w:val="superscript"/>
                <w:lang w:bidi="ar"/>
              </w:rPr>
              <w:t xml:space="preserve"> [1]</w:t>
            </w:r>
            <w:r w:rsidRPr="00845BF1">
              <w:rPr>
                <w:bCs/>
                <w:sz w:val="24"/>
                <w:lang w:bidi="ar"/>
              </w:rPr>
              <w:t>。</w:t>
            </w:r>
            <w:r w:rsidRPr="00845BF1">
              <w:rPr>
                <w:bCs/>
                <w:sz w:val="24"/>
                <w:lang w:bidi="ar"/>
              </w:rPr>
              <w:t>AR(Augmented Reality)</w:t>
            </w:r>
            <w:r w:rsidRPr="00845BF1">
              <w:rPr>
                <w:bCs/>
                <w:sz w:val="24"/>
                <w:lang w:bidi="ar"/>
              </w:rPr>
              <w:t>，增强现实技术，是在此基础上发展起来的新兴技术。它能够将计算机虚拟信息叠加到真实场景中，通过显示设备，用户可以同时看到虚拟信息和真实场景融合后的画面，为使用者提供一种基于现实又超越现实的体验</w:t>
            </w:r>
            <w:ins w:id="16" w:author="yuanxi li" w:date="2020-05-06T10:30:00Z">
              <w:r w:rsidR="00C851DC">
                <w:rPr>
                  <w:rFonts w:hint="eastAsia"/>
                  <w:bCs/>
                  <w:sz w:val="24"/>
                  <w:lang w:bidi="ar"/>
                </w:rPr>
                <w:t>。</w:t>
              </w:r>
              <w:r w:rsidR="00C851DC" w:rsidRPr="00845BF1">
                <w:rPr>
                  <w:bCs/>
                  <w:sz w:val="24"/>
                  <w:vertAlign w:val="superscript"/>
                  <w:lang w:bidi="ar"/>
                </w:rPr>
                <w:t>[</w:t>
              </w:r>
              <w:r w:rsidR="00C851DC">
                <w:rPr>
                  <w:rFonts w:hint="eastAsia"/>
                  <w:bCs/>
                  <w:sz w:val="24"/>
                  <w:vertAlign w:val="superscript"/>
                  <w:lang w:bidi="ar"/>
                </w:rPr>
                <w:t>2</w:t>
              </w:r>
            </w:ins>
            <w:ins w:id="17" w:author="yuanxi li" w:date="2020-05-06T10:31:00Z">
              <w:r w:rsidR="00C851DC">
                <w:rPr>
                  <w:rFonts w:hint="eastAsia"/>
                  <w:bCs/>
                  <w:sz w:val="24"/>
                  <w:vertAlign w:val="superscript"/>
                  <w:lang w:bidi="ar"/>
                </w:rPr>
                <w:t>、</w:t>
              </w:r>
              <w:r w:rsidR="00C851DC">
                <w:rPr>
                  <w:rFonts w:hint="eastAsia"/>
                  <w:bCs/>
                  <w:sz w:val="24"/>
                  <w:vertAlign w:val="superscript"/>
                  <w:lang w:bidi="ar"/>
                </w:rPr>
                <w:t>3</w:t>
              </w:r>
            </w:ins>
            <w:ins w:id="18" w:author="yuanxi li" w:date="2020-05-06T10:30:00Z">
              <w:r w:rsidR="00C851DC" w:rsidRPr="00845BF1">
                <w:rPr>
                  <w:bCs/>
                  <w:sz w:val="24"/>
                  <w:vertAlign w:val="superscript"/>
                  <w:lang w:bidi="ar"/>
                </w:rPr>
                <w:t>]</w:t>
              </w:r>
            </w:ins>
            <w:del w:id="19" w:author="yuanxi li" w:date="2020-05-06T10:30:00Z">
              <w:r w:rsidRPr="00845BF1" w:rsidDel="00C851DC">
                <w:rPr>
                  <w:bCs/>
                  <w:sz w:val="24"/>
                  <w:lang w:bidi="ar"/>
                </w:rPr>
                <w:delText>。</w:delText>
              </w:r>
            </w:del>
            <w:r w:rsidRPr="00845BF1">
              <w:rPr>
                <w:bCs/>
                <w:sz w:val="24"/>
                <w:lang w:bidi="ar"/>
              </w:rPr>
              <w:t>在最近的两年时间里，随着国内通讯网络的迅速发展和</w:t>
            </w:r>
            <w:r w:rsidRPr="00845BF1">
              <w:rPr>
                <w:bCs/>
                <w:sz w:val="24"/>
                <w:lang w:bidi="ar"/>
              </w:rPr>
              <w:t>5G</w:t>
            </w:r>
            <w:r w:rsidRPr="00845BF1">
              <w:rPr>
                <w:bCs/>
                <w:sz w:val="24"/>
                <w:lang w:bidi="ar"/>
              </w:rPr>
              <w:t>的出现，为</w:t>
            </w:r>
            <w:r w:rsidRPr="00845BF1">
              <w:rPr>
                <w:bCs/>
                <w:sz w:val="24"/>
                <w:lang w:bidi="ar"/>
              </w:rPr>
              <w:t>VR</w:t>
            </w:r>
            <w:r w:rsidRPr="00845BF1">
              <w:rPr>
                <w:bCs/>
                <w:sz w:val="24"/>
                <w:lang w:bidi="ar"/>
              </w:rPr>
              <w:t>产业的进一步发展与飞跃注入了一剂强心剂。</w:t>
            </w:r>
            <w:r w:rsidRPr="00845BF1">
              <w:rPr>
                <w:bCs/>
                <w:sz w:val="24"/>
                <w:lang w:bidi="ar"/>
              </w:rPr>
              <w:t>5G</w:t>
            </w:r>
            <w:r w:rsidRPr="00845BF1">
              <w:rPr>
                <w:bCs/>
                <w:sz w:val="24"/>
                <w:lang w:bidi="ar"/>
              </w:rPr>
              <w:t>技术带来的高带宽和低时延等优势，将为</w:t>
            </w:r>
            <w:r w:rsidRPr="00845BF1">
              <w:rPr>
                <w:bCs/>
                <w:sz w:val="24"/>
                <w:lang w:bidi="ar"/>
              </w:rPr>
              <w:t>VR</w:t>
            </w:r>
            <w:r w:rsidRPr="00845BF1">
              <w:rPr>
                <w:bCs/>
                <w:sz w:val="24"/>
                <w:lang w:bidi="ar"/>
              </w:rPr>
              <w:t>、</w:t>
            </w:r>
            <w:r w:rsidRPr="00845BF1">
              <w:rPr>
                <w:bCs/>
                <w:sz w:val="24"/>
                <w:lang w:bidi="ar"/>
              </w:rPr>
              <w:t>AR</w:t>
            </w:r>
            <w:r w:rsidRPr="00845BF1">
              <w:rPr>
                <w:bCs/>
                <w:sz w:val="24"/>
                <w:lang w:bidi="ar"/>
              </w:rPr>
              <w:t>及相关音视频业务的发展提供关键支撑</w:t>
            </w:r>
            <w:r w:rsidRPr="00845BF1">
              <w:rPr>
                <w:bCs/>
                <w:sz w:val="24"/>
                <w:vertAlign w:val="superscript"/>
                <w:lang w:bidi="ar"/>
              </w:rPr>
              <w:t>[</w:t>
            </w:r>
            <w:del w:id="20" w:author="yuanxi li" w:date="2020-05-06T10:15:00Z">
              <w:r w:rsidRPr="00845BF1" w:rsidDel="00A5045D">
                <w:rPr>
                  <w:rFonts w:hint="eastAsia"/>
                  <w:bCs/>
                  <w:sz w:val="24"/>
                  <w:vertAlign w:val="superscript"/>
                  <w:lang w:bidi="ar"/>
                </w:rPr>
                <w:delText>2</w:delText>
              </w:r>
            </w:del>
            <w:ins w:id="21" w:author="yuanxi li" w:date="2020-05-06T10:27:00Z">
              <w:r w:rsidR="004905EC">
                <w:rPr>
                  <w:rFonts w:hint="eastAsia"/>
                  <w:bCs/>
                  <w:sz w:val="24"/>
                  <w:vertAlign w:val="superscript"/>
                  <w:lang w:bidi="ar"/>
                </w:rPr>
                <w:t>4</w:t>
              </w:r>
            </w:ins>
            <w:r w:rsidRPr="00845BF1">
              <w:rPr>
                <w:bCs/>
                <w:sz w:val="24"/>
                <w:vertAlign w:val="superscript"/>
                <w:lang w:bidi="ar"/>
              </w:rPr>
              <w:t>]</w:t>
            </w:r>
            <w:r w:rsidRPr="00845BF1">
              <w:rPr>
                <w:bCs/>
                <w:sz w:val="24"/>
                <w:lang w:bidi="ar"/>
              </w:rPr>
              <w:t>。</w:t>
            </w:r>
          </w:p>
          <w:p w14:paraId="7F9D44A3" w14:textId="425E072B" w:rsidR="00C560E0" w:rsidRPr="00845BF1" w:rsidRDefault="00C560E0" w:rsidP="00820121">
            <w:pPr>
              <w:ind w:firstLineChars="200" w:firstLine="480"/>
              <w:jc w:val="left"/>
              <w:rPr>
                <w:bCs/>
                <w:sz w:val="24"/>
                <w:lang w:bidi="ar"/>
              </w:rPr>
            </w:pPr>
            <w:r w:rsidRPr="00845BF1">
              <w:rPr>
                <w:bCs/>
                <w:sz w:val="24"/>
                <w:lang w:bidi="ar"/>
              </w:rPr>
              <w:t>传统的博物馆存在展示渠道单一、传承力道不足等问题。</w:t>
            </w:r>
            <w:ins w:id="22" w:author="yuanxi li" w:date="2020-05-06T10:31:00Z">
              <w:r w:rsidR="00C851DC" w:rsidRPr="00845BF1">
                <w:rPr>
                  <w:bCs/>
                  <w:sz w:val="24"/>
                  <w:vertAlign w:val="superscript"/>
                  <w:lang w:bidi="ar"/>
                </w:rPr>
                <w:t>[</w:t>
              </w:r>
              <w:r w:rsidR="00C851DC">
                <w:rPr>
                  <w:rFonts w:hint="eastAsia"/>
                  <w:bCs/>
                  <w:sz w:val="24"/>
                  <w:vertAlign w:val="superscript"/>
                  <w:lang w:bidi="ar"/>
                </w:rPr>
                <w:t>5</w:t>
              </w:r>
              <w:r w:rsidR="00C851DC" w:rsidRPr="00845BF1">
                <w:rPr>
                  <w:bCs/>
                  <w:sz w:val="24"/>
                  <w:vertAlign w:val="superscript"/>
                  <w:lang w:bidi="ar"/>
                </w:rPr>
                <w:t>]</w:t>
              </w:r>
            </w:ins>
            <w:r w:rsidRPr="00845BF1">
              <w:rPr>
                <w:bCs/>
                <w:sz w:val="24"/>
                <w:lang w:bidi="ar"/>
              </w:rPr>
              <w:t>在数字时代背景下，将博物馆与</w:t>
            </w:r>
            <w:r w:rsidRPr="00845BF1">
              <w:rPr>
                <w:bCs/>
                <w:sz w:val="24"/>
                <w:lang w:bidi="ar"/>
              </w:rPr>
              <w:t>VR/AR</w:t>
            </w:r>
            <w:r w:rsidRPr="00845BF1">
              <w:rPr>
                <w:bCs/>
                <w:sz w:val="24"/>
                <w:lang w:bidi="ar"/>
              </w:rPr>
              <w:t>技术结合，创新其展示模式可以提高参观者汲取知识的效率，增强体验感。</w:t>
            </w:r>
            <w:ins w:id="23" w:author="yuanxi li" w:date="2020-05-06T10:32:00Z">
              <w:r w:rsidR="00790BFB" w:rsidRPr="00845BF1">
                <w:rPr>
                  <w:bCs/>
                  <w:sz w:val="24"/>
                  <w:vertAlign w:val="superscript"/>
                  <w:lang w:bidi="ar"/>
                </w:rPr>
                <w:t>[</w:t>
              </w:r>
            </w:ins>
            <w:ins w:id="24" w:author="yuanxi li" w:date="2020-05-06T10:33:00Z">
              <w:r w:rsidR="00790BFB">
                <w:rPr>
                  <w:rFonts w:hint="eastAsia"/>
                  <w:bCs/>
                  <w:sz w:val="24"/>
                  <w:vertAlign w:val="superscript"/>
                  <w:lang w:bidi="ar"/>
                </w:rPr>
                <w:t>6</w:t>
              </w:r>
            </w:ins>
            <w:ins w:id="25" w:author="yuanxi li" w:date="2020-05-06T10:32:00Z">
              <w:r w:rsidR="00790BFB" w:rsidRPr="00845BF1">
                <w:rPr>
                  <w:bCs/>
                  <w:sz w:val="24"/>
                  <w:vertAlign w:val="superscript"/>
                  <w:lang w:bidi="ar"/>
                </w:rPr>
                <w:t>]</w:t>
              </w:r>
            </w:ins>
            <w:r w:rsidRPr="00845BF1">
              <w:rPr>
                <w:bCs/>
                <w:sz w:val="24"/>
                <w:lang w:bidi="ar"/>
              </w:rPr>
              <w:t>目前，国内外已有博物馆采用了这种模式。卢浮宫推出了在线虚拟参观，用户安装插件后可以浏览</w:t>
            </w:r>
            <w:r w:rsidRPr="00845BF1">
              <w:rPr>
                <w:bCs/>
                <w:sz w:val="24"/>
                <w:lang w:bidi="ar"/>
              </w:rPr>
              <w:t>45</w:t>
            </w:r>
            <w:r w:rsidRPr="00845BF1">
              <w:rPr>
                <w:bCs/>
                <w:sz w:val="24"/>
                <w:lang w:bidi="ar"/>
              </w:rPr>
              <w:t>个虚拟展厅，并沉浸式欣赏蒙娜丽莎、米罗的维纳斯、胜利女神像等。北京故宫博物院与</w:t>
            </w:r>
            <w:r w:rsidRPr="00845BF1">
              <w:rPr>
                <w:bCs/>
                <w:sz w:val="24"/>
                <w:lang w:bidi="ar"/>
              </w:rPr>
              <w:t>IBM</w:t>
            </w:r>
            <w:r w:rsidRPr="00845BF1">
              <w:rPr>
                <w:bCs/>
                <w:sz w:val="24"/>
                <w:lang w:bidi="ar"/>
              </w:rPr>
              <w:t>公司合作推出的</w:t>
            </w:r>
            <w:r w:rsidRPr="00845BF1">
              <w:rPr>
                <w:bCs/>
                <w:sz w:val="24"/>
                <w:lang w:bidi="ar"/>
              </w:rPr>
              <w:t>“</w:t>
            </w:r>
            <w:r w:rsidRPr="00845BF1">
              <w:rPr>
                <w:bCs/>
                <w:sz w:val="24"/>
                <w:lang w:bidi="ar"/>
              </w:rPr>
              <w:t>超越时空的紫禁城</w:t>
            </w:r>
            <w:r w:rsidRPr="00845BF1">
              <w:rPr>
                <w:bCs/>
                <w:sz w:val="24"/>
                <w:lang w:bidi="ar"/>
              </w:rPr>
              <w:t>”</w:t>
            </w:r>
            <w:r w:rsidRPr="00845BF1">
              <w:rPr>
                <w:bCs/>
                <w:sz w:val="24"/>
                <w:lang w:bidi="ar"/>
              </w:rPr>
              <w:t>网上虚拟体验项目利用虚拟现实技术建起</w:t>
            </w:r>
            <w:r w:rsidRPr="00845BF1">
              <w:rPr>
                <w:bCs/>
                <w:sz w:val="24"/>
                <w:lang w:bidi="ar"/>
              </w:rPr>
              <w:t>“</w:t>
            </w:r>
            <w:r w:rsidRPr="00845BF1">
              <w:rPr>
                <w:bCs/>
                <w:sz w:val="24"/>
                <w:lang w:bidi="ar"/>
              </w:rPr>
              <w:t>虚拟数字故宫</w:t>
            </w:r>
            <w:r w:rsidRPr="00845BF1">
              <w:rPr>
                <w:bCs/>
                <w:sz w:val="24"/>
                <w:lang w:bidi="ar"/>
              </w:rPr>
              <w:t>”</w:t>
            </w:r>
            <w:r w:rsidRPr="00845BF1">
              <w:rPr>
                <w:bCs/>
                <w:sz w:val="24"/>
                <w:lang w:bidi="ar"/>
              </w:rPr>
              <w:t>，将故宫中的建筑和文物通过影像采集、数字处理、压缩技术等制成三维形象，集成高清晰、超宽屏幕和环绕立体声数字音响，使人们能够随意从各种角度观看和欣赏建筑、文物。普通浏览者不用佩戴特殊的眼镜或传感手套，只要运用手中的键盘和鼠标就能走遍故宫。通过全景式图像，游客如同置身于故宫，欣赏紫禁城宫殿建筑群。同时对于重要的文物和建筑都进行了标注和说明，游客可以更加直观地了解它的用途</w:t>
            </w:r>
            <w:r w:rsidRPr="00845BF1">
              <w:rPr>
                <w:bCs/>
                <w:sz w:val="24"/>
                <w:vertAlign w:val="superscript"/>
                <w:lang w:bidi="ar"/>
              </w:rPr>
              <w:t>[</w:t>
            </w:r>
            <w:del w:id="26" w:author="yuanxi li" w:date="2020-05-06T10:04:00Z">
              <w:r w:rsidRPr="00845BF1" w:rsidDel="00B60155">
                <w:rPr>
                  <w:rFonts w:hint="eastAsia"/>
                  <w:bCs/>
                  <w:sz w:val="24"/>
                  <w:vertAlign w:val="superscript"/>
                  <w:lang w:bidi="ar"/>
                </w:rPr>
                <w:delText>3</w:delText>
              </w:r>
            </w:del>
            <w:ins w:id="27" w:author="yuanxi li" w:date="2020-05-06T10:33:00Z">
              <w:r w:rsidR="00790BFB">
                <w:rPr>
                  <w:rFonts w:hint="eastAsia"/>
                  <w:bCs/>
                  <w:sz w:val="24"/>
                  <w:vertAlign w:val="superscript"/>
                  <w:lang w:bidi="ar"/>
                </w:rPr>
                <w:t>7</w:t>
              </w:r>
            </w:ins>
            <w:r w:rsidRPr="00845BF1">
              <w:rPr>
                <w:bCs/>
                <w:sz w:val="24"/>
                <w:vertAlign w:val="superscript"/>
                <w:lang w:bidi="ar"/>
              </w:rPr>
              <w:t>]</w:t>
            </w:r>
            <w:r w:rsidRPr="00845BF1">
              <w:rPr>
                <w:bCs/>
                <w:sz w:val="24"/>
                <w:lang w:bidi="ar"/>
              </w:rPr>
              <w:t>。</w:t>
            </w:r>
          </w:p>
          <w:p w14:paraId="4F5F2B75" w14:textId="0B2D9E01" w:rsidR="00C560E0" w:rsidRDefault="00C560E0" w:rsidP="00820121">
            <w:pPr>
              <w:ind w:firstLineChars="200" w:firstLine="480"/>
              <w:jc w:val="left"/>
              <w:rPr>
                <w:ins w:id="28" w:author="BITYM" w:date="2020-05-05T14:19:00Z"/>
                <w:bCs/>
                <w:sz w:val="24"/>
                <w:lang w:bidi="ar"/>
              </w:rPr>
            </w:pPr>
            <w:r w:rsidRPr="00845BF1">
              <w:rPr>
                <w:bCs/>
                <w:sz w:val="24"/>
                <w:lang w:bidi="ar"/>
              </w:rPr>
              <w:t>博物馆与</w:t>
            </w:r>
            <w:r w:rsidRPr="00845BF1">
              <w:rPr>
                <w:bCs/>
                <w:sz w:val="24"/>
                <w:lang w:bidi="ar"/>
              </w:rPr>
              <w:t>VR/AR</w:t>
            </w:r>
            <w:r w:rsidRPr="00845BF1">
              <w:rPr>
                <w:bCs/>
                <w:sz w:val="24"/>
                <w:lang w:bidi="ar"/>
              </w:rPr>
              <w:t>技术结合的模式是较为成功的创新，同时也存在一定问题。譬如有些博物馆虽运用了</w:t>
            </w:r>
            <w:r w:rsidRPr="00845BF1">
              <w:rPr>
                <w:bCs/>
                <w:sz w:val="24"/>
                <w:lang w:bidi="ar"/>
              </w:rPr>
              <w:t>VR/AR</w:t>
            </w:r>
            <w:r w:rsidRPr="00845BF1">
              <w:rPr>
                <w:bCs/>
                <w:sz w:val="24"/>
                <w:lang w:bidi="ar"/>
              </w:rPr>
              <w:t>技术，事实上只显示出一张三维图像，割裂了其与真实环境的关系</w:t>
            </w:r>
            <w:r w:rsidRPr="00845BF1">
              <w:rPr>
                <w:bCs/>
                <w:sz w:val="24"/>
                <w:vertAlign w:val="superscript"/>
                <w:lang w:bidi="ar"/>
              </w:rPr>
              <w:t>[</w:t>
            </w:r>
            <w:del w:id="29" w:author="yuanxi li" w:date="2020-05-06T10:04:00Z">
              <w:r w:rsidRPr="00845BF1" w:rsidDel="00B37C08">
                <w:rPr>
                  <w:rFonts w:hint="eastAsia"/>
                  <w:bCs/>
                  <w:sz w:val="24"/>
                  <w:vertAlign w:val="superscript"/>
                  <w:lang w:bidi="ar"/>
                </w:rPr>
                <w:delText>4</w:delText>
              </w:r>
            </w:del>
            <w:ins w:id="30" w:author="yuanxi li" w:date="2020-05-06T10:33:00Z">
              <w:r w:rsidR="00790BFB">
                <w:rPr>
                  <w:rFonts w:hint="eastAsia"/>
                  <w:bCs/>
                  <w:sz w:val="24"/>
                  <w:vertAlign w:val="superscript"/>
                  <w:lang w:bidi="ar"/>
                </w:rPr>
                <w:t>8</w:t>
              </w:r>
            </w:ins>
            <w:r w:rsidRPr="00845BF1">
              <w:rPr>
                <w:bCs/>
                <w:sz w:val="24"/>
                <w:vertAlign w:val="superscript"/>
                <w:lang w:bidi="ar"/>
              </w:rPr>
              <w:t>]</w:t>
            </w:r>
            <w:r w:rsidRPr="00845BF1">
              <w:rPr>
                <w:bCs/>
                <w:sz w:val="24"/>
                <w:lang w:bidi="ar"/>
              </w:rPr>
              <w:t>，并没有较好地将</w:t>
            </w:r>
            <w:r w:rsidRPr="00845BF1">
              <w:rPr>
                <w:bCs/>
                <w:sz w:val="24"/>
                <w:lang w:bidi="ar"/>
              </w:rPr>
              <w:t>“</w:t>
            </w:r>
            <w:r w:rsidRPr="00845BF1">
              <w:rPr>
                <w:bCs/>
                <w:sz w:val="24"/>
                <w:lang w:bidi="ar"/>
              </w:rPr>
              <w:t>人</w:t>
            </w:r>
            <w:r w:rsidRPr="00845BF1">
              <w:rPr>
                <w:bCs/>
                <w:sz w:val="24"/>
                <w:lang w:bidi="ar"/>
              </w:rPr>
              <w:t>-</w:t>
            </w:r>
            <w:r w:rsidRPr="00845BF1">
              <w:rPr>
                <w:bCs/>
                <w:sz w:val="24"/>
                <w:lang w:bidi="ar"/>
              </w:rPr>
              <w:t>物</w:t>
            </w:r>
            <w:r w:rsidRPr="00845BF1">
              <w:rPr>
                <w:bCs/>
                <w:sz w:val="24"/>
                <w:lang w:bidi="ar"/>
              </w:rPr>
              <w:t>-</w:t>
            </w:r>
            <w:r w:rsidRPr="00845BF1">
              <w:rPr>
                <w:bCs/>
                <w:sz w:val="24"/>
                <w:lang w:bidi="ar"/>
              </w:rPr>
              <w:t>场</w:t>
            </w:r>
            <w:r w:rsidRPr="00845BF1">
              <w:rPr>
                <w:bCs/>
                <w:sz w:val="24"/>
                <w:lang w:bidi="ar"/>
              </w:rPr>
              <w:t>”</w:t>
            </w:r>
            <w:r w:rsidRPr="00845BF1">
              <w:rPr>
                <w:bCs/>
                <w:sz w:val="24"/>
                <w:lang w:bidi="ar"/>
              </w:rPr>
              <w:t>的关系结合起来。此外，受限于硬件设备，可能出现受众性不高的情况。此时应明确运用该技术的最终目的是服务观众，要着重于提高内容的有用性，简化操作</w:t>
            </w:r>
            <w:r w:rsidRPr="00845BF1">
              <w:rPr>
                <w:bCs/>
                <w:sz w:val="24"/>
                <w:vertAlign w:val="superscript"/>
                <w:lang w:bidi="ar"/>
              </w:rPr>
              <w:t>[</w:t>
            </w:r>
            <w:del w:id="31" w:author="yuanxi li" w:date="2020-05-06T10:04:00Z">
              <w:r w:rsidRPr="00845BF1" w:rsidDel="00B37C08">
                <w:rPr>
                  <w:rFonts w:hint="eastAsia"/>
                  <w:bCs/>
                  <w:sz w:val="24"/>
                  <w:vertAlign w:val="superscript"/>
                  <w:lang w:bidi="ar"/>
                </w:rPr>
                <w:delText>5</w:delText>
              </w:r>
            </w:del>
            <w:ins w:id="32" w:author="yuanxi li" w:date="2020-05-06T10:33:00Z">
              <w:r w:rsidR="00790BFB">
                <w:rPr>
                  <w:rFonts w:hint="eastAsia"/>
                  <w:bCs/>
                  <w:sz w:val="24"/>
                  <w:vertAlign w:val="superscript"/>
                  <w:lang w:bidi="ar"/>
                </w:rPr>
                <w:t>9</w:t>
              </w:r>
            </w:ins>
            <w:r w:rsidRPr="00845BF1">
              <w:rPr>
                <w:bCs/>
                <w:sz w:val="24"/>
                <w:vertAlign w:val="superscript"/>
                <w:lang w:bidi="ar"/>
              </w:rPr>
              <w:t>]</w:t>
            </w:r>
            <w:r w:rsidRPr="00845BF1">
              <w:rPr>
                <w:bCs/>
                <w:sz w:val="24"/>
                <w:lang w:bidi="ar"/>
              </w:rPr>
              <w:t>。这也是本项目试图去解决的问题之一。</w:t>
            </w:r>
          </w:p>
          <w:p w14:paraId="6BB4B8A9" w14:textId="50460557" w:rsidR="00484BD5" w:rsidRPr="00CC4826" w:rsidRDefault="00CC4826" w:rsidP="00CC4826">
            <w:pPr>
              <w:jc w:val="left"/>
              <w:rPr>
                <w:ins w:id="33" w:author="BITYM" w:date="2020-05-05T14:20:00Z"/>
                <w:bCs/>
                <w:sz w:val="24"/>
                <w:lang w:bidi="ar"/>
                <w:rPrChange w:id="34" w:author="yuanxi li" w:date="2020-05-06T08:34:00Z">
                  <w:rPr>
                    <w:ins w:id="35" w:author="BITYM" w:date="2020-05-05T14:20:00Z"/>
                    <w:bCs/>
                    <w:color w:val="FF0000"/>
                    <w:sz w:val="24"/>
                    <w:lang w:bidi="ar"/>
                  </w:rPr>
                </w:rPrChange>
              </w:rPr>
              <w:pPrChange w:id="36" w:author="yuanxi li" w:date="2020-05-06T08:34:00Z">
                <w:pPr>
                  <w:framePr w:hSpace="180" w:wrap="around" w:vAnchor="text" w:hAnchor="margin" w:xAlign="center" w:y="122"/>
                  <w:ind w:firstLineChars="200" w:firstLine="480"/>
                  <w:jc w:val="left"/>
                </w:pPr>
              </w:pPrChange>
            </w:pPr>
            <w:ins w:id="37" w:author="yuanxi li" w:date="2020-05-06T08:34:00Z">
              <w:r>
                <w:rPr>
                  <w:rFonts w:hint="eastAsia"/>
                  <w:bCs/>
                  <w:sz w:val="24"/>
                  <w:lang w:bidi="ar"/>
                </w:rPr>
                <w:t>2</w:t>
              </w:r>
              <w:r>
                <w:rPr>
                  <w:rFonts w:hint="eastAsia"/>
                  <w:bCs/>
                  <w:sz w:val="24"/>
                  <w:lang w:bidi="ar"/>
                </w:rPr>
                <w:t>、</w:t>
              </w:r>
            </w:ins>
            <w:ins w:id="38" w:author="BITYM" w:date="2020-05-05T14:19:00Z">
              <w:del w:id="39" w:author="yuanxi li" w:date="2020-05-06T08:34:00Z">
                <w:r w:rsidR="00484BD5" w:rsidRPr="00CC4826" w:rsidDel="00CC4826">
                  <w:rPr>
                    <w:rFonts w:hint="eastAsia"/>
                    <w:bCs/>
                    <w:sz w:val="24"/>
                    <w:lang w:bidi="ar"/>
                    <w:rPrChange w:id="40" w:author="yuanxi li" w:date="2020-05-06T08:34:00Z">
                      <w:rPr>
                        <w:rFonts w:hint="eastAsia"/>
                        <w:bCs/>
                        <w:sz w:val="24"/>
                        <w:lang w:bidi="ar"/>
                      </w:rPr>
                    </w:rPrChange>
                  </w:rPr>
                  <w:delText>(</w:delText>
                </w:r>
                <w:r w:rsidR="00484BD5" w:rsidRPr="00CC4826" w:rsidDel="00CC4826">
                  <w:rPr>
                    <w:bCs/>
                    <w:sz w:val="24"/>
                    <w:lang w:bidi="ar"/>
                    <w:rPrChange w:id="41" w:author="yuanxi li" w:date="2020-05-06T08:34:00Z">
                      <w:rPr>
                        <w:bCs/>
                        <w:sz w:val="24"/>
                        <w:lang w:bidi="ar"/>
                      </w:rPr>
                    </w:rPrChange>
                  </w:rPr>
                  <w:delText>2</w:delText>
                </w:r>
                <w:r w:rsidR="00484BD5" w:rsidRPr="00CC4826" w:rsidDel="00CC4826">
                  <w:rPr>
                    <w:rFonts w:hint="eastAsia"/>
                    <w:bCs/>
                    <w:sz w:val="24"/>
                    <w:lang w:bidi="ar"/>
                    <w:rPrChange w:id="42" w:author="yuanxi li" w:date="2020-05-06T08:34:00Z">
                      <w:rPr>
                        <w:rFonts w:hint="eastAsia"/>
                        <w:bCs/>
                        <w:sz w:val="24"/>
                        <w:lang w:bidi="ar"/>
                      </w:rPr>
                    </w:rPrChange>
                  </w:rPr>
                  <w:delText>)</w:delText>
                </w:r>
              </w:del>
            </w:ins>
            <w:ins w:id="43" w:author="BITYM" w:date="2020-05-05T14:20:00Z">
              <w:r w:rsidR="00484BD5" w:rsidRPr="00CC4826">
                <w:rPr>
                  <w:rFonts w:hint="eastAsia"/>
                  <w:bCs/>
                  <w:sz w:val="24"/>
                  <w:lang w:bidi="ar"/>
                  <w:rPrChange w:id="44" w:author="yuanxi li" w:date="2020-05-06T08:34:00Z">
                    <w:rPr>
                      <w:rFonts w:hint="eastAsia"/>
                      <w:bCs/>
                      <w:sz w:val="24"/>
                      <w:lang w:bidi="ar"/>
                    </w:rPr>
                  </w:rPrChange>
                </w:rPr>
                <w:t>数字博物馆构建</w:t>
              </w:r>
            </w:ins>
          </w:p>
          <w:p w14:paraId="17369FE9" w14:textId="33EB2243" w:rsidR="00E028BD" w:rsidRPr="00845BF1" w:rsidRDefault="00565BDA" w:rsidP="00565BDA">
            <w:pPr>
              <w:ind w:firstLineChars="300" w:firstLine="720"/>
              <w:jc w:val="left"/>
              <w:rPr>
                <w:bCs/>
                <w:sz w:val="24"/>
                <w:lang w:bidi="ar"/>
              </w:rPr>
              <w:pPrChange w:id="45" w:author="yuanxi li" w:date="2020-05-06T08:40:00Z">
                <w:pPr>
                  <w:framePr w:hSpace="180" w:wrap="around" w:vAnchor="text" w:hAnchor="margin" w:xAlign="center" w:y="122"/>
                  <w:ind w:firstLineChars="200" w:firstLine="480"/>
                  <w:jc w:val="left"/>
                </w:pPr>
              </w:pPrChange>
            </w:pPr>
            <w:ins w:id="46" w:author="yuanxi li" w:date="2020-05-06T08:41:00Z">
              <w:r>
                <w:rPr>
                  <w:rFonts w:hint="eastAsia"/>
                  <w:bCs/>
                  <w:sz w:val="24"/>
                  <w:lang w:bidi="ar"/>
                </w:rPr>
                <w:t>数字博物馆</w:t>
              </w:r>
            </w:ins>
            <w:ins w:id="47" w:author="yuanxi li" w:date="2020-05-06T09:11:00Z">
              <w:r w:rsidR="00BA7BF7" w:rsidRPr="00BA7BF7">
                <w:rPr>
                  <w:rFonts w:hint="eastAsia"/>
                  <w:bCs/>
                  <w:sz w:val="24"/>
                  <w:lang w:bidi="ar"/>
                </w:rPr>
                <w:t>具备强大的信息和交互功能</w:t>
              </w:r>
            </w:ins>
            <w:ins w:id="48" w:author="yuanxi li" w:date="2020-05-06T10:31:00Z">
              <w:r w:rsidR="00C851DC" w:rsidRPr="00845BF1">
                <w:rPr>
                  <w:bCs/>
                  <w:sz w:val="24"/>
                  <w:vertAlign w:val="superscript"/>
                  <w:lang w:bidi="ar"/>
                </w:rPr>
                <w:t>[</w:t>
              </w:r>
            </w:ins>
            <w:ins w:id="49" w:author="yuanxi li" w:date="2020-05-06T10:33:00Z">
              <w:r w:rsidR="00790BFB">
                <w:rPr>
                  <w:rFonts w:hint="eastAsia"/>
                  <w:bCs/>
                  <w:sz w:val="24"/>
                  <w:vertAlign w:val="superscript"/>
                  <w:lang w:bidi="ar"/>
                </w:rPr>
                <w:t>10</w:t>
              </w:r>
            </w:ins>
            <w:ins w:id="50" w:author="yuanxi li" w:date="2020-05-06T10:31:00Z">
              <w:r w:rsidR="00C851DC" w:rsidRPr="00845BF1">
                <w:rPr>
                  <w:bCs/>
                  <w:sz w:val="24"/>
                  <w:vertAlign w:val="superscript"/>
                  <w:lang w:bidi="ar"/>
                </w:rPr>
                <w:t>]</w:t>
              </w:r>
            </w:ins>
            <w:ins w:id="51" w:author="yuanxi li" w:date="2020-05-06T09:11:00Z">
              <w:r w:rsidR="00BA7BF7">
                <w:rPr>
                  <w:rFonts w:hint="eastAsia"/>
                  <w:bCs/>
                  <w:sz w:val="24"/>
                  <w:lang w:bidi="ar"/>
                </w:rPr>
                <w:t>，它</w:t>
              </w:r>
            </w:ins>
            <w:ins w:id="52" w:author="yuanxi li" w:date="2020-05-06T08:41:00Z">
              <w:r>
                <w:rPr>
                  <w:rFonts w:hint="eastAsia"/>
                  <w:bCs/>
                  <w:sz w:val="24"/>
                  <w:lang w:bidi="ar"/>
                </w:rPr>
                <w:t>不仅是将线下博物馆照搬到网</w:t>
              </w:r>
            </w:ins>
            <w:ins w:id="53" w:author="yuanxi li" w:date="2020-05-06T08:42:00Z">
              <w:r>
                <w:rPr>
                  <w:rFonts w:hint="eastAsia"/>
                  <w:bCs/>
                  <w:sz w:val="24"/>
                  <w:lang w:bidi="ar"/>
                </w:rPr>
                <w:t>上，</w:t>
              </w:r>
              <w:r>
                <w:rPr>
                  <w:rFonts w:hint="eastAsia"/>
                  <w:bCs/>
                  <w:sz w:val="24"/>
                  <w:lang w:bidi="ar"/>
                </w:rPr>
                <w:lastRenderedPageBreak/>
                <w:t>而是要在视觉呈现、界面</w:t>
              </w:r>
            </w:ins>
            <w:ins w:id="54" w:author="yuanxi li" w:date="2020-05-06T08:43:00Z">
              <w:r>
                <w:rPr>
                  <w:rFonts w:hint="eastAsia"/>
                  <w:bCs/>
                  <w:sz w:val="24"/>
                  <w:lang w:bidi="ar"/>
                </w:rPr>
                <w:t>设计等方面</w:t>
              </w:r>
            </w:ins>
            <w:ins w:id="55" w:author="yuanxi li" w:date="2020-05-06T08:44:00Z">
              <w:r w:rsidR="003411AF">
                <w:rPr>
                  <w:rFonts w:hint="eastAsia"/>
                  <w:bCs/>
                  <w:sz w:val="24"/>
                  <w:lang w:bidi="ar"/>
                </w:rPr>
                <w:t>进行整体打造。由于北京林业大学博物馆</w:t>
              </w:r>
            </w:ins>
            <w:ins w:id="56" w:author="yuanxi li" w:date="2020-05-06T08:45:00Z">
              <w:r w:rsidR="003411AF">
                <w:rPr>
                  <w:rFonts w:hint="eastAsia"/>
                  <w:bCs/>
                  <w:sz w:val="24"/>
                  <w:lang w:bidi="ar"/>
                </w:rPr>
                <w:t>对外开放频次的特殊性，对于</w:t>
              </w:r>
            </w:ins>
            <w:ins w:id="57" w:author="yuanxi li" w:date="2020-05-06T08:46:00Z">
              <w:r w:rsidR="003411AF">
                <w:rPr>
                  <w:rFonts w:hint="eastAsia"/>
                  <w:bCs/>
                  <w:sz w:val="24"/>
                  <w:lang w:bidi="ar"/>
                </w:rPr>
                <w:t>很多人尤其是校外人士，很难通过线下参观的方式对其</w:t>
              </w:r>
            </w:ins>
            <w:ins w:id="58" w:author="yuanxi li" w:date="2020-05-06T08:47:00Z">
              <w:r w:rsidR="003411AF">
                <w:rPr>
                  <w:rFonts w:hint="eastAsia"/>
                  <w:bCs/>
                  <w:sz w:val="24"/>
                  <w:lang w:bidi="ar"/>
                </w:rPr>
                <w:t>有一定的了解，因此，打造数字博物馆</w:t>
              </w:r>
            </w:ins>
            <w:ins w:id="59" w:author="yuanxi li" w:date="2020-05-06T08:48:00Z">
              <w:r w:rsidR="003411AF">
                <w:rPr>
                  <w:rFonts w:hint="eastAsia"/>
                  <w:bCs/>
                  <w:sz w:val="24"/>
                  <w:lang w:bidi="ar"/>
                </w:rPr>
                <w:t>可以给予人们便利的方式对</w:t>
              </w:r>
            </w:ins>
            <w:ins w:id="60" w:author="yuanxi li" w:date="2020-05-06T08:49:00Z">
              <w:r w:rsidR="003411AF">
                <w:rPr>
                  <w:rFonts w:hint="eastAsia"/>
                  <w:bCs/>
                  <w:sz w:val="24"/>
                  <w:lang w:bidi="ar"/>
                </w:rPr>
                <w:t>我校博物馆进行浏览、欣赏，同时这也是我校博物馆对外开放，</w:t>
              </w:r>
            </w:ins>
            <w:ins w:id="61" w:author="yuanxi li" w:date="2020-05-06T08:50:00Z">
              <w:r w:rsidR="003411AF">
                <w:rPr>
                  <w:rFonts w:hint="eastAsia"/>
                  <w:bCs/>
                  <w:sz w:val="24"/>
                  <w:lang w:bidi="ar"/>
                </w:rPr>
                <w:t>宣传北林特色的机会。</w:t>
              </w:r>
            </w:ins>
            <w:ins w:id="62" w:author="yuanxi li" w:date="2020-05-06T08:51:00Z">
              <w:r w:rsidR="00615503">
                <w:rPr>
                  <w:rFonts w:hint="eastAsia"/>
                  <w:bCs/>
                  <w:sz w:val="24"/>
                  <w:lang w:bidi="ar"/>
                </w:rPr>
                <w:t>此次构建的数字博物馆将最大化地体现其“数字化”，</w:t>
              </w:r>
            </w:ins>
            <w:ins w:id="63" w:author="yuanxi li" w:date="2020-05-06T08:52:00Z">
              <w:r w:rsidR="00615503">
                <w:rPr>
                  <w:rFonts w:hint="eastAsia"/>
                  <w:bCs/>
                  <w:sz w:val="24"/>
                  <w:lang w:bidi="ar"/>
                </w:rPr>
                <w:t>V</w:t>
              </w:r>
              <w:r w:rsidR="00615503">
                <w:rPr>
                  <w:bCs/>
                  <w:sz w:val="24"/>
                  <w:lang w:bidi="ar"/>
                </w:rPr>
                <w:t>R/AR</w:t>
              </w:r>
              <w:r w:rsidR="00615503">
                <w:rPr>
                  <w:rFonts w:hint="eastAsia"/>
                  <w:bCs/>
                  <w:sz w:val="24"/>
                  <w:lang w:bidi="ar"/>
                </w:rPr>
                <w:t>技术将运用到</w:t>
              </w:r>
            </w:ins>
            <w:ins w:id="64" w:author="yuanxi li" w:date="2020-05-06T08:53:00Z">
              <w:r w:rsidR="00615503">
                <w:rPr>
                  <w:rFonts w:hint="eastAsia"/>
                  <w:bCs/>
                  <w:sz w:val="24"/>
                  <w:lang w:bidi="ar"/>
                </w:rPr>
                <w:t>大量生物上面，</w:t>
              </w:r>
              <w:r w:rsidR="00474F0C">
                <w:rPr>
                  <w:rFonts w:hint="eastAsia"/>
                  <w:bCs/>
                  <w:sz w:val="24"/>
                  <w:lang w:bidi="ar"/>
                </w:rPr>
                <w:t>让人们可以足不出户却尽量完整地参观</w:t>
              </w:r>
            </w:ins>
            <w:ins w:id="65" w:author="yuanxi li" w:date="2020-05-06T08:54:00Z">
              <w:r w:rsidR="00474F0C">
                <w:rPr>
                  <w:rFonts w:hint="eastAsia"/>
                  <w:bCs/>
                  <w:sz w:val="24"/>
                  <w:lang w:bidi="ar"/>
                </w:rPr>
                <w:t>。</w:t>
              </w:r>
            </w:ins>
            <w:ins w:id="66" w:author="yuanxi li" w:date="2020-05-06T08:56:00Z">
              <w:r w:rsidR="00541FB0">
                <w:rPr>
                  <w:rFonts w:hint="eastAsia"/>
                  <w:bCs/>
                  <w:sz w:val="24"/>
                  <w:lang w:bidi="ar"/>
                </w:rPr>
                <w:t>眼下，</w:t>
              </w:r>
            </w:ins>
            <w:ins w:id="67" w:author="yuanxi li" w:date="2020-05-06T08:57:00Z">
              <w:r w:rsidR="00541FB0">
                <w:rPr>
                  <w:rFonts w:hint="eastAsia"/>
                  <w:bCs/>
                  <w:sz w:val="24"/>
                  <w:lang w:bidi="ar"/>
                </w:rPr>
                <w:t>大多数字博物馆存在静态展示多，动态展示少的问题</w:t>
              </w:r>
            </w:ins>
            <w:ins w:id="68" w:author="yuanxi li" w:date="2020-05-06T10:31:00Z">
              <w:r w:rsidR="00C851DC" w:rsidRPr="00845BF1">
                <w:rPr>
                  <w:bCs/>
                  <w:sz w:val="24"/>
                  <w:vertAlign w:val="superscript"/>
                  <w:lang w:bidi="ar"/>
                </w:rPr>
                <w:t>[</w:t>
              </w:r>
              <w:r w:rsidR="00C851DC">
                <w:rPr>
                  <w:rFonts w:hint="eastAsia"/>
                  <w:bCs/>
                  <w:sz w:val="24"/>
                  <w:vertAlign w:val="superscript"/>
                  <w:lang w:bidi="ar"/>
                </w:rPr>
                <w:t>1</w:t>
              </w:r>
            </w:ins>
            <w:ins w:id="69" w:author="yuanxi li" w:date="2020-05-06T10:33:00Z">
              <w:r w:rsidR="00790BFB">
                <w:rPr>
                  <w:rFonts w:hint="eastAsia"/>
                  <w:bCs/>
                  <w:sz w:val="24"/>
                  <w:vertAlign w:val="superscript"/>
                  <w:lang w:bidi="ar"/>
                </w:rPr>
                <w:t>1</w:t>
              </w:r>
            </w:ins>
            <w:ins w:id="70" w:author="yuanxi li" w:date="2020-05-06T10:31:00Z">
              <w:r w:rsidR="00C851DC">
                <w:rPr>
                  <w:rFonts w:hint="eastAsia"/>
                  <w:bCs/>
                  <w:sz w:val="24"/>
                  <w:vertAlign w:val="superscript"/>
                  <w:lang w:bidi="ar"/>
                </w:rPr>
                <w:t>、</w:t>
              </w:r>
              <w:r w:rsidR="00C851DC">
                <w:rPr>
                  <w:rFonts w:hint="eastAsia"/>
                  <w:bCs/>
                  <w:sz w:val="24"/>
                  <w:vertAlign w:val="superscript"/>
                  <w:lang w:bidi="ar"/>
                </w:rPr>
                <w:t>1</w:t>
              </w:r>
            </w:ins>
            <w:ins w:id="71" w:author="yuanxi li" w:date="2020-05-06T10:33:00Z">
              <w:r w:rsidR="00790BFB">
                <w:rPr>
                  <w:rFonts w:hint="eastAsia"/>
                  <w:bCs/>
                  <w:sz w:val="24"/>
                  <w:vertAlign w:val="superscript"/>
                  <w:lang w:bidi="ar"/>
                </w:rPr>
                <w:t>2</w:t>
              </w:r>
            </w:ins>
            <w:ins w:id="72" w:author="yuanxi li" w:date="2020-05-06T10:31:00Z">
              <w:r w:rsidR="00C851DC" w:rsidRPr="00845BF1">
                <w:rPr>
                  <w:bCs/>
                  <w:sz w:val="24"/>
                  <w:vertAlign w:val="superscript"/>
                  <w:lang w:bidi="ar"/>
                </w:rPr>
                <w:t>]</w:t>
              </w:r>
            </w:ins>
            <w:ins w:id="73" w:author="yuanxi li" w:date="2020-05-06T08:57:00Z">
              <w:r w:rsidR="00541FB0">
                <w:rPr>
                  <w:rFonts w:hint="eastAsia"/>
                  <w:bCs/>
                  <w:sz w:val="24"/>
                  <w:lang w:bidi="ar"/>
                </w:rPr>
                <w:t>，本小组</w:t>
              </w:r>
            </w:ins>
            <w:ins w:id="74" w:author="yuanxi li" w:date="2020-05-06T08:59:00Z">
              <w:r w:rsidR="00541FB0">
                <w:rPr>
                  <w:rFonts w:hint="eastAsia"/>
                  <w:bCs/>
                  <w:sz w:val="24"/>
                  <w:lang w:bidi="ar"/>
                </w:rPr>
                <w:t>将</w:t>
              </w:r>
            </w:ins>
            <w:ins w:id="75" w:author="yuanxi li" w:date="2020-05-06T09:25:00Z">
              <w:r w:rsidR="00563D4E" w:rsidRPr="00563D4E">
                <w:rPr>
                  <w:rFonts w:hint="eastAsia"/>
                  <w:bCs/>
                  <w:sz w:val="24"/>
                  <w:lang w:bidi="ar"/>
                </w:rPr>
                <w:t>利用</w:t>
              </w:r>
              <w:r w:rsidR="00563D4E" w:rsidRPr="00563D4E">
                <w:rPr>
                  <w:rFonts w:hint="eastAsia"/>
                  <w:bCs/>
                  <w:sz w:val="24"/>
                  <w:lang w:bidi="ar"/>
                </w:rPr>
                <w:t>AR</w:t>
              </w:r>
              <w:r w:rsidR="00563D4E" w:rsidRPr="00563D4E">
                <w:rPr>
                  <w:rFonts w:hint="eastAsia"/>
                  <w:bCs/>
                  <w:sz w:val="24"/>
                  <w:lang w:bidi="ar"/>
                </w:rPr>
                <w:t>对二维或三维物体坐标的识别成像技术在设备中显示出特有的动画效果，加深对展品的诠释</w:t>
              </w:r>
              <w:r w:rsidR="00563D4E">
                <w:rPr>
                  <w:rFonts w:hint="eastAsia"/>
                  <w:bCs/>
                  <w:sz w:val="24"/>
                  <w:lang w:bidi="ar"/>
                </w:rPr>
                <w:t>。</w:t>
              </w:r>
            </w:ins>
            <w:ins w:id="76" w:author="yuanxi li" w:date="2020-05-06T10:31:00Z">
              <w:r w:rsidR="00C851DC" w:rsidRPr="00845BF1">
                <w:rPr>
                  <w:bCs/>
                  <w:sz w:val="24"/>
                  <w:vertAlign w:val="superscript"/>
                  <w:lang w:bidi="ar"/>
                </w:rPr>
                <w:t>[</w:t>
              </w:r>
              <w:r w:rsidR="00C851DC">
                <w:rPr>
                  <w:rFonts w:hint="eastAsia"/>
                  <w:bCs/>
                  <w:sz w:val="24"/>
                  <w:vertAlign w:val="superscript"/>
                  <w:lang w:bidi="ar"/>
                </w:rPr>
                <w:t>1</w:t>
              </w:r>
            </w:ins>
            <w:ins w:id="77" w:author="yuanxi li" w:date="2020-05-06T10:33:00Z">
              <w:r w:rsidR="00790BFB">
                <w:rPr>
                  <w:rFonts w:hint="eastAsia"/>
                  <w:bCs/>
                  <w:sz w:val="24"/>
                  <w:vertAlign w:val="superscript"/>
                  <w:lang w:bidi="ar"/>
                </w:rPr>
                <w:t>3</w:t>
              </w:r>
            </w:ins>
            <w:ins w:id="78" w:author="yuanxi li" w:date="2020-05-06T10:31:00Z">
              <w:r w:rsidR="00C851DC" w:rsidRPr="00845BF1">
                <w:rPr>
                  <w:bCs/>
                  <w:sz w:val="24"/>
                  <w:vertAlign w:val="superscript"/>
                  <w:lang w:bidi="ar"/>
                </w:rPr>
                <w:t>]</w:t>
              </w:r>
            </w:ins>
            <w:ins w:id="79" w:author="yuanxi li" w:date="2020-05-06T08:54:00Z">
              <w:r w:rsidR="00474F0C">
                <w:rPr>
                  <w:rFonts w:hint="eastAsia"/>
                  <w:bCs/>
                  <w:sz w:val="24"/>
                  <w:lang w:bidi="ar"/>
                </w:rPr>
                <w:t>此外，本小组创建的模型数据可以作为存档，</w:t>
              </w:r>
            </w:ins>
            <w:ins w:id="80" w:author="yuanxi li" w:date="2020-05-06T08:55:00Z">
              <w:r w:rsidR="00474F0C">
                <w:rPr>
                  <w:rFonts w:hint="eastAsia"/>
                  <w:bCs/>
                  <w:sz w:val="24"/>
                  <w:lang w:bidi="ar"/>
                </w:rPr>
                <w:t>这也是对文物保护的一种方式</w:t>
              </w:r>
            </w:ins>
            <w:ins w:id="81" w:author="yuanxi li" w:date="2020-05-06T09:13:00Z">
              <w:r w:rsidR="00E62A1A">
                <w:rPr>
                  <w:rFonts w:hint="eastAsia"/>
                  <w:bCs/>
                  <w:sz w:val="24"/>
                  <w:lang w:bidi="ar"/>
                </w:rPr>
                <w:t>，</w:t>
              </w:r>
            </w:ins>
            <w:ins w:id="82" w:author="yuanxi li" w:date="2020-05-06T09:14:00Z">
              <w:r w:rsidR="00E62A1A">
                <w:rPr>
                  <w:rFonts w:hint="eastAsia"/>
                  <w:bCs/>
                  <w:sz w:val="24"/>
                  <w:lang w:bidi="ar"/>
                </w:rPr>
                <w:t>是</w:t>
              </w:r>
            </w:ins>
            <w:ins w:id="83" w:author="yuanxi li" w:date="2020-05-06T09:13:00Z">
              <w:r w:rsidR="00E62A1A" w:rsidRPr="00E62A1A">
                <w:rPr>
                  <w:rFonts w:hint="eastAsia"/>
                  <w:bCs/>
                  <w:sz w:val="24"/>
                  <w:lang w:bidi="ar"/>
                </w:rPr>
                <w:t>历史文化资源的载体</w:t>
              </w:r>
            </w:ins>
            <w:ins w:id="84" w:author="yuanxi li" w:date="2020-05-06T08:55:00Z">
              <w:r w:rsidR="00474F0C">
                <w:rPr>
                  <w:rFonts w:hint="eastAsia"/>
                  <w:bCs/>
                  <w:sz w:val="24"/>
                  <w:lang w:bidi="ar"/>
                </w:rPr>
                <w:t>。</w:t>
              </w:r>
            </w:ins>
            <w:ins w:id="85" w:author="yuanxi li" w:date="2020-05-06T10:31:00Z">
              <w:r w:rsidR="00C851DC" w:rsidRPr="00845BF1">
                <w:rPr>
                  <w:bCs/>
                  <w:sz w:val="24"/>
                  <w:vertAlign w:val="superscript"/>
                  <w:lang w:bidi="ar"/>
                </w:rPr>
                <w:t>[</w:t>
              </w:r>
            </w:ins>
            <w:ins w:id="86" w:author="yuanxi li" w:date="2020-05-06T10:32:00Z">
              <w:r w:rsidR="00C851DC">
                <w:rPr>
                  <w:rFonts w:hint="eastAsia"/>
                  <w:bCs/>
                  <w:sz w:val="24"/>
                  <w:vertAlign w:val="superscript"/>
                  <w:lang w:bidi="ar"/>
                </w:rPr>
                <w:t>1</w:t>
              </w:r>
            </w:ins>
            <w:ins w:id="87" w:author="yuanxi li" w:date="2020-05-06T10:33:00Z">
              <w:r w:rsidR="00790BFB">
                <w:rPr>
                  <w:rFonts w:hint="eastAsia"/>
                  <w:bCs/>
                  <w:sz w:val="24"/>
                  <w:vertAlign w:val="superscript"/>
                  <w:lang w:bidi="ar"/>
                </w:rPr>
                <w:t>4</w:t>
              </w:r>
              <w:r w:rsidR="00790BFB">
                <w:rPr>
                  <w:rFonts w:hint="eastAsia"/>
                  <w:bCs/>
                  <w:sz w:val="24"/>
                  <w:vertAlign w:val="superscript"/>
                  <w:lang w:bidi="ar"/>
                </w:rPr>
                <w:t>、</w:t>
              </w:r>
              <w:r w:rsidR="00790BFB">
                <w:rPr>
                  <w:rFonts w:hint="eastAsia"/>
                  <w:bCs/>
                  <w:sz w:val="24"/>
                  <w:vertAlign w:val="superscript"/>
                  <w:lang w:bidi="ar"/>
                </w:rPr>
                <w:t>15</w:t>
              </w:r>
            </w:ins>
            <w:ins w:id="88" w:author="yuanxi li" w:date="2020-05-06T10:31:00Z">
              <w:r w:rsidR="00C851DC" w:rsidRPr="00845BF1">
                <w:rPr>
                  <w:bCs/>
                  <w:sz w:val="24"/>
                  <w:vertAlign w:val="superscript"/>
                  <w:lang w:bidi="ar"/>
                </w:rPr>
                <w:t>]</w:t>
              </w:r>
            </w:ins>
            <w:ins w:id="89" w:author="BITYM" w:date="2020-05-05T14:20:00Z">
              <w:r w:rsidR="00E028BD">
                <w:rPr>
                  <w:rFonts w:hint="eastAsia"/>
                  <w:bCs/>
                  <w:color w:val="FF0000"/>
                  <w:sz w:val="24"/>
                  <w:lang w:bidi="ar"/>
                </w:rPr>
                <w:t>……</w:t>
              </w:r>
              <w:r w:rsidR="007B545F">
                <w:rPr>
                  <w:rFonts w:hint="eastAsia"/>
                  <w:bCs/>
                  <w:color w:val="FF0000"/>
                  <w:sz w:val="24"/>
                  <w:lang w:bidi="ar"/>
                </w:rPr>
                <w:t>（补充</w:t>
              </w:r>
              <w:r w:rsidR="007B545F">
                <w:rPr>
                  <w:bCs/>
                  <w:color w:val="FF0000"/>
                  <w:sz w:val="24"/>
                  <w:lang w:bidi="ar"/>
                </w:rPr>
                <w:t>内容</w:t>
              </w:r>
              <w:r w:rsidR="00E358F6">
                <w:rPr>
                  <w:rFonts w:hint="eastAsia"/>
                  <w:bCs/>
                  <w:color w:val="FF0000"/>
                  <w:sz w:val="24"/>
                  <w:lang w:bidi="ar"/>
                </w:rPr>
                <w:t>：</w:t>
              </w:r>
              <w:r w:rsidR="00E358F6">
                <w:rPr>
                  <w:bCs/>
                  <w:color w:val="FF0000"/>
                  <w:sz w:val="24"/>
                  <w:lang w:bidi="ar"/>
                </w:rPr>
                <w:t>从博物馆说到数字博物馆</w:t>
              </w:r>
              <w:r w:rsidR="007B545F">
                <w:rPr>
                  <w:bCs/>
                  <w:color w:val="FF0000"/>
                  <w:sz w:val="24"/>
                  <w:lang w:bidi="ar"/>
                </w:rPr>
                <w:t>）</w:t>
              </w:r>
            </w:ins>
          </w:p>
          <w:p w14:paraId="1113064B" w14:textId="77777777" w:rsidR="00C560E0" w:rsidRPr="00845BF1" w:rsidRDefault="00C560E0" w:rsidP="00820121">
            <w:pPr>
              <w:jc w:val="left"/>
              <w:rPr>
                <w:sz w:val="24"/>
                <w:lang w:bidi="ar"/>
              </w:rPr>
            </w:pPr>
          </w:p>
          <w:p w14:paraId="21E5161B" w14:textId="15B02AE9" w:rsidR="00C560E0" w:rsidRPr="00845BF1" w:rsidRDefault="00C560E0" w:rsidP="00820121">
            <w:pPr>
              <w:jc w:val="left"/>
              <w:rPr>
                <w:sz w:val="24"/>
              </w:rPr>
            </w:pPr>
            <w:r w:rsidRPr="00845BF1">
              <w:rPr>
                <w:sz w:val="24"/>
                <w:lang w:bidi="ar"/>
              </w:rPr>
              <w:t>主要参考文献</w:t>
            </w:r>
            <w:r w:rsidRPr="00845BF1">
              <w:rPr>
                <w:sz w:val="24"/>
                <w:lang w:bidi="ar"/>
              </w:rPr>
              <w:t>:</w:t>
            </w:r>
            <w:ins w:id="90" w:author="BITYM" w:date="2020-05-05T14:21:00Z">
              <w:r w:rsidR="00B71914">
                <w:rPr>
                  <w:sz w:val="24"/>
                  <w:lang w:bidi="ar"/>
                </w:rPr>
                <w:t>(</w:t>
              </w:r>
              <w:r w:rsidR="00B71914" w:rsidRPr="00335D85">
                <w:rPr>
                  <w:rFonts w:hint="eastAsia"/>
                  <w:color w:val="FF0000"/>
                  <w:sz w:val="24"/>
                  <w:lang w:bidi="ar"/>
                  <w:rPrChange w:id="91" w:author="BITYM" w:date="2020-05-05T14:22:00Z">
                    <w:rPr>
                      <w:rFonts w:hint="eastAsia"/>
                      <w:sz w:val="24"/>
                      <w:lang w:bidi="ar"/>
                    </w:rPr>
                  </w:rPrChange>
                </w:rPr>
                <w:t>增加到</w:t>
              </w:r>
              <w:r w:rsidR="00B71914" w:rsidRPr="00335D85">
                <w:rPr>
                  <w:color w:val="FF0000"/>
                  <w:sz w:val="24"/>
                  <w:lang w:bidi="ar"/>
                  <w:rPrChange w:id="92" w:author="BITYM" w:date="2020-05-05T14:22:00Z">
                    <w:rPr>
                      <w:sz w:val="24"/>
                      <w:lang w:bidi="ar"/>
                    </w:rPr>
                  </w:rPrChange>
                </w:rPr>
                <w:t>15</w:t>
              </w:r>
              <w:r w:rsidR="00B71914" w:rsidRPr="00335D85">
                <w:rPr>
                  <w:rFonts w:hint="eastAsia"/>
                  <w:color w:val="FF0000"/>
                  <w:sz w:val="24"/>
                  <w:lang w:bidi="ar"/>
                  <w:rPrChange w:id="93" w:author="BITYM" w:date="2020-05-05T14:22:00Z">
                    <w:rPr>
                      <w:rFonts w:hint="eastAsia"/>
                      <w:sz w:val="24"/>
                      <w:lang w:bidi="ar"/>
                    </w:rPr>
                  </w:rPrChange>
                </w:rPr>
                <w:t>篇以上，目前太少了，说明调研不充分，其实现在</w:t>
              </w:r>
            </w:ins>
            <w:ins w:id="94" w:author="BITYM" w:date="2020-05-05T14:22:00Z">
              <w:r w:rsidR="00B71914" w:rsidRPr="00335D85">
                <w:rPr>
                  <w:rFonts w:hint="eastAsia"/>
                  <w:color w:val="FF0000"/>
                  <w:sz w:val="24"/>
                  <w:lang w:bidi="ar"/>
                  <w:rPrChange w:id="95" w:author="BITYM" w:date="2020-05-05T14:22:00Z">
                    <w:rPr>
                      <w:rFonts w:hint="eastAsia"/>
                      <w:sz w:val="24"/>
                      <w:lang w:bidi="ar"/>
                    </w:rPr>
                  </w:rPrChange>
                </w:rPr>
                <w:t>数字博物馆</w:t>
              </w:r>
              <w:r w:rsidR="00B71914" w:rsidRPr="00910282">
                <w:rPr>
                  <w:rFonts w:hint="eastAsia"/>
                  <w:color w:val="FF0000"/>
                  <w:sz w:val="24"/>
                  <w:highlight w:val="yellow"/>
                  <w:lang w:bidi="ar"/>
                  <w:rPrChange w:id="96" w:author="BITYM" w:date="2020-05-05T14:22:00Z">
                    <w:rPr>
                      <w:rFonts w:hint="eastAsia"/>
                      <w:sz w:val="24"/>
                      <w:lang w:bidi="ar"/>
                    </w:rPr>
                  </w:rPrChange>
                </w:rPr>
                <w:t>已经非常多了，</w:t>
              </w:r>
              <w:r w:rsidR="00996C05" w:rsidRPr="00910282">
                <w:rPr>
                  <w:rFonts w:hint="eastAsia"/>
                  <w:color w:val="FF0000"/>
                  <w:sz w:val="24"/>
                  <w:highlight w:val="yellow"/>
                  <w:lang w:bidi="ar"/>
                  <w:rPrChange w:id="97" w:author="BITYM" w:date="2020-05-05T14:22:00Z">
                    <w:rPr>
                      <w:rFonts w:hint="eastAsia"/>
                      <w:sz w:val="24"/>
                      <w:lang w:bidi="ar"/>
                    </w:rPr>
                  </w:rPrChange>
                </w:rPr>
                <w:t>我们为何还要做？我们的创新点在哪？这个要思考清楚，写出来</w:t>
              </w:r>
            </w:ins>
            <w:ins w:id="98" w:author="BITYM" w:date="2020-05-05T14:21:00Z">
              <w:r w:rsidR="00B71914">
                <w:rPr>
                  <w:sz w:val="24"/>
                  <w:lang w:bidi="ar"/>
                </w:rPr>
                <w:t>)</w:t>
              </w:r>
            </w:ins>
          </w:p>
          <w:p w14:paraId="3F8604BE" w14:textId="71881C88" w:rsidR="00A5045D" w:rsidRPr="00A5045D" w:rsidRDefault="00C560E0" w:rsidP="00A5045D">
            <w:pPr>
              <w:jc w:val="left"/>
              <w:rPr>
                <w:ins w:id="99" w:author="yuanxi li" w:date="2020-05-06T10:16:00Z"/>
                <w:rFonts w:hint="eastAsia"/>
                <w:bCs/>
                <w:sz w:val="24"/>
                <w:lang w:bidi="ar"/>
              </w:rPr>
            </w:pPr>
            <w:r w:rsidRPr="00845BF1">
              <w:rPr>
                <w:bCs/>
                <w:sz w:val="24"/>
                <w:lang w:bidi="ar"/>
              </w:rPr>
              <w:t>[1]</w:t>
            </w:r>
            <w:r w:rsidRPr="00845BF1">
              <w:rPr>
                <w:bCs/>
                <w:sz w:val="24"/>
                <w:lang w:bidi="ar"/>
              </w:rPr>
              <w:tab/>
            </w:r>
            <w:r w:rsidRPr="00845BF1">
              <w:rPr>
                <w:bCs/>
                <w:sz w:val="24"/>
                <w:lang w:bidi="ar"/>
              </w:rPr>
              <w:t>张学慧</w:t>
            </w:r>
            <w:r w:rsidRPr="00845BF1">
              <w:rPr>
                <w:bCs/>
                <w:sz w:val="24"/>
                <w:lang w:bidi="ar"/>
              </w:rPr>
              <w:t>.</w:t>
            </w:r>
            <w:r w:rsidRPr="00845BF1">
              <w:rPr>
                <w:bCs/>
                <w:sz w:val="24"/>
                <w:lang w:bidi="ar"/>
              </w:rPr>
              <w:t>从文物保护修复理念看博物馆</w:t>
            </w:r>
            <w:r w:rsidRPr="00845BF1">
              <w:rPr>
                <w:bCs/>
                <w:sz w:val="24"/>
                <w:lang w:bidi="ar"/>
              </w:rPr>
              <w:t>VR</w:t>
            </w:r>
            <w:r w:rsidRPr="00845BF1">
              <w:rPr>
                <w:bCs/>
                <w:sz w:val="24"/>
                <w:lang w:bidi="ar"/>
              </w:rPr>
              <w:t>技术的应用前景</w:t>
            </w:r>
            <w:r w:rsidRPr="00845BF1">
              <w:rPr>
                <w:bCs/>
                <w:sz w:val="24"/>
                <w:lang w:bidi="ar"/>
              </w:rPr>
              <w:t>[J].</w:t>
            </w:r>
            <w:r w:rsidRPr="00845BF1">
              <w:rPr>
                <w:bCs/>
                <w:sz w:val="24"/>
                <w:lang w:bidi="ar"/>
              </w:rPr>
              <w:t>文物世界</w:t>
            </w:r>
            <w:r w:rsidRPr="00845BF1">
              <w:rPr>
                <w:bCs/>
                <w:sz w:val="24"/>
                <w:lang w:bidi="ar"/>
              </w:rPr>
              <w:t>,2017(05):65-67.</w:t>
            </w:r>
          </w:p>
          <w:p w14:paraId="472353CA" w14:textId="1A07824F" w:rsidR="00614EC7" w:rsidRPr="00614EC7" w:rsidRDefault="00A5045D" w:rsidP="00614EC7">
            <w:pPr>
              <w:jc w:val="left"/>
              <w:rPr>
                <w:ins w:id="100" w:author="yuanxi li" w:date="2020-05-06T10:27:00Z"/>
                <w:rFonts w:hint="eastAsia"/>
                <w:bCs/>
                <w:sz w:val="24"/>
                <w:lang w:bidi="ar"/>
              </w:rPr>
            </w:pPr>
            <w:ins w:id="101" w:author="yuanxi li" w:date="2020-05-06T10:16:00Z">
              <w:r w:rsidRPr="00A5045D">
                <w:rPr>
                  <w:rFonts w:hint="eastAsia"/>
                  <w:bCs/>
                  <w:sz w:val="24"/>
                  <w:lang w:bidi="ar"/>
                </w:rPr>
                <w:t>[</w:t>
              </w:r>
              <w:r>
                <w:rPr>
                  <w:rFonts w:hint="eastAsia"/>
                  <w:bCs/>
                  <w:sz w:val="24"/>
                  <w:lang w:bidi="ar"/>
                </w:rPr>
                <w:t>2</w:t>
              </w:r>
              <w:r w:rsidRPr="00A5045D">
                <w:rPr>
                  <w:rFonts w:hint="eastAsia"/>
                  <w:bCs/>
                  <w:sz w:val="24"/>
                  <w:lang w:bidi="ar"/>
                </w:rPr>
                <w:t>]</w:t>
              </w:r>
              <w:r w:rsidRPr="00A5045D">
                <w:rPr>
                  <w:rFonts w:hint="eastAsia"/>
                  <w:bCs/>
                  <w:sz w:val="24"/>
                  <w:lang w:bidi="ar"/>
                </w:rPr>
                <w:t>石俊</w:t>
              </w:r>
              <w:r w:rsidRPr="00A5045D">
                <w:rPr>
                  <w:rFonts w:hint="eastAsia"/>
                  <w:bCs/>
                  <w:sz w:val="24"/>
                  <w:lang w:bidi="ar"/>
                </w:rPr>
                <w:t>.</w:t>
              </w:r>
              <w:r w:rsidRPr="00A5045D">
                <w:rPr>
                  <w:rFonts w:hint="eastAsia"/>
                  <w:bCs/>
                  <w:sz w:val="24"/>
                  <w:lang w:bidi="ar"/>
                </w:rPr>
                <w:t>新媒体环境下博物馆如何发挥文化传播的作用</w:t>
              </w:r>
              <w:r w:rsidRPr="00A5045D">
                <w:rPr>
                  <w:rFonts w:hint="eastAsia"/>
                  <w:bCs/>
                  <w:sz w:val="24"/>
                  <w:lang w:bidi="ar"/>
                </w:rPr>
                <w:t>[J].</w:t>
              </w:r>
              <w:r w:rsidRPr="00A5045D">
                <w:rPr>
                  <w:rFonts w:hint="eastAsia"/>
                  <w:bCs/>
                  <w:sz w:val="24"/>
                  <w:lang w:bidi="ar"/>
                </w:rPr>
                <w:t>品位经典</w:t>
              </w:r>
              <w:r w:rsidRPr="00A5045D">
                <w:rPr>
                  <w:rFonts w:hint="eastAsia"/>
                  <w:bCs/>
                  <w:sz w:val="24"/>
                  <w:lang w:bidi="ar"/>
                </w:rPr>
                <w:t>,2020(02):99-100.</w:t>
              </w:r>
            </w:ins>
          </w:p>
          <w:p w14:paraId="73038464" w14:textId="723FF0D8" w:rsidR="00614EC7" w:rsidRPr="00845BF1" w:rsidRDefault="00614EC7" w:rsidP="00614EC7">
            <w:pPr>
              <w:jc w:val="left"/>
              <w:rPr>
                <w:bCs/>
                <w:sz w:val="24"/>
                <w:lang w:bidi="ar"/>
              </w:rPr>
            </w:pPr>
            <w:ins w:id="102" w:author="yuanxi li" w:date="2020-05-06T10:27:00Z">
              <w:r w:rsidRPr="00614EC7">
                <w:rPr>
                  <w:rFonts w:hint="eastAsia"/>
                  <w:bCs/>
                  <w:sz w:val="24"/>
                  <w:lang w:bidi="ar"/>
                </w:rPr>
                <w:t>[</w:t>
              </w:r>
              <w:r>
                <w:rPr>
                  <w:rFonts w:hint="eastAsia"/>
                  <w:bCs/>
                  <w:sz w:val="24"/>
                  <w:lang w:bidi="ar"/>
                </w:rPr>
                <w:t>3</w:t>
              </w:r>
              <w:r w:rsidRPr="00614EC7">
                <w:rPr>
                  <w:rFonts w:hint="eastAsia"/>
                  <w:bCs/>
                  <w:sz w:val="24"/>
                  <w:lang w:bidi="ar"/>
                </w:rPr>
                <w:t>]</w:t>
              </w:r>
              <w:r w:rsidRPr="00614EC7">
                <w:rPr>
                  <w:rFonts w:hint="eastAsia"/>
                  <w:bCs/>
                  <w:sz w:val="24"/>
                  <w:lang w:bidi="ar"/>
                </w:rPr>
                <w:t>曾一果</w:t>
              </w:r>
              <w:r w:rsidRPr="00614EC7">
                <w:rPr>
                  <w:rFonts w:hint="eastAsia"/>
                  <w:bCs/>
                  <w:sz w:val="24"/>
                  <w:lang w:bidi="ar"/>
                </w:rPr>
                <w:t>,</w:t>
              </w:r>
              <w:r w:rsidRPr="00614EC7">
                <w:rPr>
                  <w:rFonts w:hint="eastAsia"/>
                  <w:bCs/>
                  <w:sz w:val="24"/>
                  <w:lang w:bidi="ar"/>
                </w:rPr>
                <w:t>陈爽</w:t>
              </w:r>
              <w:r w:rsidRPr="00614EC7">
                <w:rPr>
                  <w:rFonts w:hint="eastAsia"/>
                  <w:bCs/>
                  <w:sz w:val="24"/>
                  <w:lang w:bidi="ar"/>
                </w:rPr>
                <w:t>.</w:t>
              </w:r>
              <w:r w:rsidRPr="00614EC7">
                <w:rPr>
                  <w:rFonts w:hint="eastAsia"/>
                  <w:bCs/>
                  <w:sz w:val="24"/>
                  <w:lang w:bidi="ar"/>
                </w:rPr>
                <w:t>博物馆文物的数字化展示和传播研究——以台北故宫博物院为例</w:t>
              </w:r>
              <w:r w:rsidRPr="00614EC7">
                <w:rPr>
                  <w:rFonts w:hint="eastAsia"/>
                  <w:bCs/>
                  <w:sz w:val="24"/>
                  <w:lang w:bidi="ar"/>
                </w:rPr>
                <w:t>[J].</w:t>
              </w:r>
              <w:r w:rsidRPr="00614EC7">
                <w:rPr>
                  <w:rFonts w:hint="eastAsia"/>
                  <w:bCs/>
                  <w:sz w:val="24"/>
                  <w:lang w:bidi="ar"/>
                </w:rPr>
                <w:t>广州大学学报</w:t>
              </w:r>
              <w:r w:rsidRPr="00614EC7">
                <w:rPr>
                  <w:rFonts w:hint="eastAsia"/>
                  <w:bCs/>
                  <w:sz w:val="24"/>
                  <w:lang w:bidi="ar"/>
                </w:rPr>
                <w:t>(</w:t>
              </w:r>
              <w:r w:rsidRPr="00614EC7">
                <w:rPr>
                  <w:rFonts w:hint="eastAsia"/>
                  <w:bCs/>
                  <w:sz w:val="24"/>
                  <w:lang w:bidi="ar"/>
                </w:rPr>
                <w:t>社会科学版</w:t>
              </w:r>
              <w:r w:rsidRPr="00614EC7">
                <w:rPr>
                  <w:rFonts w:hint="eastAsia"/>
                  <w:bCs/>
                  <w:sz w:val="24"/>
                  <w:lang w:bidi="ar"/>
                </w:rPr>
                <w:t>),2019,18(01):29-37.</w:t>
              </w:r>
            </w:ins>
          </w:p>
          <w:p w14:paraId="401F59E3" w14:textId="774B1CB1" w:rsidR="00326A88" w:rsidRPr="00326A88" w:rsidRDefault="00C560E0" w:rsidP="00326A88">
            <w:pPr>
              <w:jc w:val="left"/>
              <w:rPr>
                <w:ins w:id="103" w:author="yuanxi li" w:date="2020-05-06T10:03:00Z"/>
                <w:rFonts w:hint="eastAsia"/>
                <w:bCs/>
                <w:sz w:val="24"/>
                <w:lang w:bidi="ar"/>
              </w:rPr>
            </w:pPr>
            <w:r w:rsidRPr="00845BF1">
              <w:rPr>
                <w:bCs/>
                <w:sz w:val="24"/>
                <w:lang w:bidi="ar"/>
              </w:rPr>
              <w:t>[</w:t>
            </w:r>
            <w:del w:id="104" w:author="yuanxi li" w:date="2020-05-06T10:16:00Z">
              <w:r w:rsidRPr="00845BF1" w:rsidDel="00A5045D">
                <w:rPr>
                  <w:rFonts w:hint="eastAsia"/>
                  <w:bCs/>
                  <w:sz w:val="24"/>
                  <w:lang w:bidi="ar"/>
                </w:rPr>
                <w:delText>2</w:delText>
              </w:r>
            </w:del>
            <w:ins w:id="105" w:author="yuanxi li" w:date="2020-05-06T10:28:00Z">
              <w:r w:rsidR="004905EC">
                <w:rPr>
                  <w:rFonts w:hint="eastAsia"/>
                  <w:bCs/>
                  <w:sz w:val="24"/>
                  <w:lang w:bidi="ar"/>
                </w:rPr>
                <w:t>4</w:t>
              </w:r>
            </w:ins>
            <w:r w:rsidRPr="00845BF1">
              <w:rPr>
                <w:bCs/>
                <w:sz w:val="24"/>
                <w:lang w:bidi="ar"/>
              </w:rPr>
              <w:t>]</w:t>
            </w:r>
            <w:r w:rsidRPr="00845BF1">
              <w:rPr>
                <w:bCs/>
                <w:sz w:val="24"/>
                <w:lang w:bidi="ar"/>
              </w:rPr>
              <w:tab/>
            </w:r>
            <w:r w:rsidRPr="00845BF1">
              <w:rPr>
                <w:bCs/>
                <w:sz w:val="24"/>
                <w:lang w:bidi="ar"/>
              </w:rPr>
              <w:t>张量</w:t>
            </w:r>
            <w:r w:rsidRPr="00845BF1">
              <w:rPr>
                <w:bCs/>
                <w:sz w:val="24"/>
                <w:lang w:bidi="ar"/>
              </w:rPr>
              <w:t>,</w:t>
            </w:r>
            <w:r w:rsidRPr="00845BF1">
              <w:rPr>
                <w:bCs/>
                <w:sz w:val="24"/>
                <w:lang w:bidi="ar"/>
              </w:rPr>
              <w:t>金益</w:t>
            </w:r>
            <w:r w:rsidRPr="00845BF1">
              <w:rPr>
                <w:bCs/>
                <w:sz w:val="24"/>
                <w:lang w:bidi="ar"/>
              </w:rPr>
              <w:t>,</w:t>
            </w:r>
            <w:r w:rsidRPr="00845BF1">
              <w:rPr>
                <w:bCs/>
                <w:sz w:val="24"/>
                <w:lang w:bidi="ar"/>
              </w:rPr>
              <w:t>刘媛霞</w:t>
            </w:r>
            <w:r w:rsidRPr="00845BF1">
              <w:rPr>
                <w:bCs/>
                <w:sz w:val="24"/>
                <w:lang w:bidi="ar"/>
              </w:rPr>
              <w:t>,</w:t>
            </w:r>
            <w:r w:rsidRPr="00845BF1">
              <w:rPr>
                <w:bCs/>
                <w:sz w:val="24"/>
                <w:lang w:bidi="ar"/>
              </w:rPr>
              <w:t>牛丽</w:t>
            </w:r>
            <w:r w:rsidRPr="00845BF1">
              <w:rPr>
                <w:bCs/>
                <w:sz w:val="24"/>
                <w:lang w:bidi="ar"/>
              </w:rPr>
              <w:t>.</w:t>
            </w:r>
            <w:r w:rsidRPr="00845BF1">
              <w:rPr>
                <w:bCs/>
                <w:sz w:val="24"/>
                <w:lang w:bidi="ar"/>
              </w:rPr>
              <w:t>虚拟现实（</w:t>
            </w:r>
            <w:r w:rsidRPr="00845BF1">
              <w:rPr>
                <w:bCs/>
                <w:sz w:val="24"/>
                <w:lang w:bidi="ar"/>
              </w:rPr>
              <w:t>VR</w:t>
            </w:r>
            <w:r w:rsidRPr="00845BF1">
              <w:rPr>
                <w:bCs/>
                <w:sz w:val="24"/>
                <w:lang w:bidi="ar"/>
              </w:rPr>
              <w:t>）技术与发展研究综述</w:t>
            </w:r>
            <w:r w:rsidRPr="00845BF1">
              <w:rPr>
                <w:bCs/>
                <w:sz w:val="24"/>
                <w:lang w:bidi="ar"/>
              </w:rPr>
              <w:t>[J].</w:t>
            </w:r>
            <w:r w:rsidRPr="00845BF1">
              <w:rPr>
                <w:bCs/>
                <w:sz w:val="24"/>
                <w:lang w:bidi="ar"/>
              </w:rPr>
              <w:t>信息与电脑</w:t>
            </w:r>
            <w:r w:rsidRPr="00845BF1">
              <w:rPr>
                <w:bCs/>
                <w:sz w:val="24"/>
                <w:lang w:bidi="ar"/>
              </w:rPr>
              <w:t>(</w:t>
            </w:r>
            <w:r w:rsidRPr="00845BF1">
              <w:rPr>
                <w:bCs/>
                <w:sz w:val="24"/>
                <w:lang w:bidi="ar"/>
              </w:rPr>
              <w:t>理论版</w:t>
            </w:r>
            <w:r w:rsidRPr="00845BF1">
              <w:rPr>
                <w:bCs/>
                <w:sz w:val="24"/>
                <w:lang w:bidi="ar"/>
              </w:rPr>
              <w:t>),2019,31(17):126-128.</w:t>
            </w:r>
          </w:p>
          <w:p w14:paraId="724DD1BA" w14:textId="5E8E33B0" w:rsidR="00326A88" w:rsidRDefault="00326A88" w:rsidP="00326A88">
            <w:pPr>
              <w:jc w:val="left"/>
              <w:rPr>
                <w:ins w:id="106" w:author="yuanxi li" w:date="2020-05-06T10:33:00Z"/>
                <w:bCs/>
                <w:sz w:val="24"/>
                <w:lang w:bidi="ar"/>
              </w:rPr>
            </w:pPr>
            <w:ins w:id="107" w:author="yuanxi li" w:date="2020-05-06T10:03:00Z">
              <w:r w:rsidRPr="00326A88">
                <w:rPr>
                  <w:rFonts w:hint="eastAsia"/>
                  <w:bCs/>
                  <w:sz w:val="24"/>
                  <w:lang w:bidi="ar"/>
                </w:rPr>
                <w:t>[</w:t>
              </w:r>
            </w:ins>
            <w:ins w:id="108" w:author="yuanxi li" w:date="2020-05-06T10:28:00Z">
              <w:r w:rsidR="004905EC">
                <w:rPr>
                  <w:rFonts w:hint="eastAsia"/>
                  <w:bCs/>
                  <w:sz w:val="24"/>
                  <w:lang w:bidi="ar"/>
                </w:rPr>
                <w:t>5</w:t>
              </w:r>
            </w:ins>
            <w:ins w:id="109" w:author="yuanxi li" w:date="2020-05-06T10:03:00Z">
              <w:r w:rsidRPr="00326A88">
                <w:rPr>
                  <w:rFonts w:hint="eastAsia"/>
                  <w:bCs/>
                  <w:sz w:val="24"/>
                  <w:lang w:bidi="ar"/>
                </w:rPr>
                <w:t>]</w:t>
              </w:r>
              <w:r w:rsidRPr="00326A88">
                <w:rPr>
                  <w:rFonts w:hint="eastAsia"/>
                  <w:bCs/>
                  <w:sz w:val="24"/>
                  <w:lang w:bidi="ar"/>
                </w:rPr>
                <w:t>陈正捷</w:t>
              </w:r>
              <w:r w:rsidRPr="00326A88">
                <w:rPr>
                  <w:rFonts w:hint="eastAsia"/>
                  <w:bCs/>
                  <w:sz w:val="24"/>
                  <w:lang w:bidi="ar"/>
                </w:rPr>
                <w:t>.</w:t>
              </w:r>
              <w:r w:rsidRPr="00326A88">
                <w:rPr>
                  <w:rFonts w:hint="eastAsia"/>
                  <w:bCs/>
                  <w:sz w:val="24"/>
                  <w:lang w:bidi="ar"/>
                </w:rPr>
                <w:t>博物馆文创产品设计中基于移动</w:t>
              </w:r>
              <w:r w:rsidRPr="00326A88">
                <w:rPr>
                  <w:rFonts w:hint="eastAsia"/>
                  <w:bCs/>
                  <w:sz w:val="24"/>
                  <w:lang w:bidi="ar"/>
                </w:rPr>
                <w:t>AR</w:t>
              </w:r>
              <w:r w:rsidRPr="00326A88">
                <w:rPr>
                  <w:rFonts w:hint="eastAsia"/>
                  <w:bCs/>
                  <w:sz w:val="24"/>
                  <w:lang w:bidi="ar"/>
                </w:rPr>
                <w:t>的文物展示系统研究</w:t>
              </w:r>
              <w:r w:rsidRPr="00326A88">
                <w:rPr>
                  <w:rFonts w:hint="eastAsia"/>
                  <w:bCs/>
                  <w:sz w:val="24"/>
                  <w:lang w:bidi="ar"/>
                </w:rPr>
                <w:t>[J].</w:t>
              </w:r>
              <w:r w:rsidRPr="00326A88">
                <w:rPr>
                  <w:rFonts w:hint="eastAsia"/>
                  <w:bCs/>
                  <w:sz w:val="24"/>
                  <w:lang w:bidi="ar"/>
                </w:rPr>
                <w:t>设计</w:t>
              </w:r>
              <w:r w:rsidRPr="00326A88">
                <w:rPr>
                  <w:rFonts w:hint="eastAsia"/>
                  <w:bCs/>
                  <w:sz w:val="24"/>
                  <w:lang w:bidi="ar"/>
                </w:rPr>
                <w:t>,2020,33(01):27-29.</w:t>
              </w:r>
            </w:ins>
          </w:p>
          <w:p w14:paraId="1061CE7E" w14:textId="6974755B" w:rsidR="00790BFB" w:rsidRPr="00790BFB" w:rsidRDefault="00790BFB" w:rsidP="00790BFB">
            <w:pPr>
              <w:jc w:val="left"/>
              <w:rPr>
                <w:rFonts w:hint="eastAsia"/>
                <w:sz w:val="24"/>
                <w:rPrChange w:id="110" w:author="yuanxi li" w:date="2020-05-06T10:34:00Z">
                  <w:rPr>
                    <w:rFonts w:hint="eastAsia"/>
                    <w:bCs/>
                    <w:sz w:val="24"/>
                    <w:lang w:bidi="ar"/>
                  </w:rPr>
                </w:rPrChange>
              </w:rPr>
              <w:pPrChange w:id="111" w:author="yuanxi li" w:date="2020-05-06T10:34:00Z">
                <w:pPr>
                  <w:framePr w:hSpace="180" w:wrap="around" w:vAnchor="text" w:hAnchor="margin" w:xAlign="center" w:y="122"/>
                  <w:jc w:val="left"/>
                </w:pPr>
              </w:pPrChange>
            </w:pPr>
            <w:ins w:id="112" w:author="yuanxi li" w:date="2020-05-06T10:33:00Z">
              <w:r w:rsidRPr="004D7683">
                <w:rPr>
                  <w:rFonts w:hint="eastAsia"/>
                  <w:sz w:val="24"/>
                </w:rPr>
                <w:t>[</w:t>
              </w:r>
            </w:ins>
            <w:ins w:id="113" w:author="yuanxi li" w:date="2020-05-06T10:34:00Z">
              <w:r>
                <w:rPr>
                  <w:rFonts w:hint="eastAsia"/>
                  <w:sz w:val="24"/>
                </w:rPr>
                <w:t>6</w:t>
              </w:r>
            </w:ins>
            <w:ins w:id="114" w:author="yuanxi li" w:date="2020-05-06T10:33:00Z">
              <w:r w:rsidRPr="004D7683">
                <w:rPr>
                  <w:rFonts w:hint="eastAsia"/>
                  <w:sz w:val="24"/>
                </w:rPr>
                <w:t>]</w:t>
              </w:r>
              <w:r w:rsidRPr="004D7683">
                <w:rPr>
                  <w:rFonts w:hint="eastAsia"/>
                  <w:sz w:val="24"/>
                </w:rPr>
                <w:t>曹凡</w:t>
              </w:r>
              <w:r w:rsidRPr="004D7683">
                <w:rPr>
                  <w:rFonts w:hint="eastAsia"/>
                  <w:sz w:val="24"/>
                </w:rPr>
                <w:t>.</w:t>
              </w:r>
              <w:r w:rsidRPr="004D7683">
                <w:rPr>
                  <w:rFonts w:hint="eastAsia"/>
                  <w:sz w:val="24"/>
                </w:rPr>
                <w:t>国内外</w:t>
              </w:r>
              <w:r w:rsidRPr="004D7683">
                <w:rPr>
                  <w:rFonts w:hint="eastAsia"/>
                  <w:sz w:val="24"/>
                </w:rPr>
                <w:t>VR</w:t>
              </w:r>
              <w:r w:rsidRPr="004D7683">
                <w:rPr>
                  <w:rFonts w:hint="eastAsia"/>
                  <w:sz w:val="24"/>
                </w:rPr>
                <w:t>技术研发现状综述</w:t>
              </w:r>
              <w:r w:rsidRPr="004D7683">
                <w:rPr>
                  <w:rFonts w:hint="eastAsia"/>
                  <w:sz w:val="24"/>
                </w:rPr>
                <w:t>[J].</w:t>
              </w:r>
              <w:r w:rsidRPr="004D7683">
                <w:rPr>
                  <w:rFonts w:hint="eastAsia"/>
                  <w:sz w:val="24"/>
                </w:rPr>
                <w:t>中国科技信息</w:t>
              </w:r>
              <w:r w:rsidRPr="004D7683">
                <w:rPr>
                  <w:rFonts w:hint="eastAsia"/>
                  <w:sz w:val="24"/>
                </w:rPr>
                <w:t>,2019(05):36-37.</w:t>
              </w:r>
            </w:ins>
          </w:p>
          <w:p w14:paraId="02DA560D" w14:textId="2EFC9C51" w:rsidR="00C560E0" w:rsidRPr="00845BF1" w:rsidRDefault="00C560E0" w:rsidP="00820121">
            <w:pPr>
              <w:jc w:val="left"/>
              <w:rPr>
                <w:bCs/>
                <w:sz w:val="24"/>
                <w:lang w:bidi="ar"/>
              </w:rPr>
            </w:pPr>
            <w:r w:rsidRPr="00845BF1">
              <w:rPr>
                <w:bCs/>
                <w:sz w:val="24"/>
                <w:lang w:bidi="ar"/>
              </w:rPr>
              <w:t>[</w:t>
            </w:r>
            <w:del w:id="115" w:author="yuanxi li" w:date="2020-05-06T10:03:00Z">
              <w:r w:rsidRPr="00845BF1" w:rsidDel="00326A88">
                <w:rPr>
                  <w:rFonts w:hint="eastAsia"/>
                  <w:bCs/>
                  <w:sz w:val="24"/>
                  <w:lang w:bidi="ar"/>
                </w:rPr>
                <w:delText>3</w:delText>
              </w:r>
            </w:del>
            <w:ins w:id="116" w:author="yuanxi li" w:date="2020-05-06T10:34:00Z">
              <w:r w:rsidR="00790BFB">
                <w:rPr>
                  <w:rFonts w:hint="eastAsia"/>
                  <w:bCs/>
                  <w:sz w:val="24"/>
                  <w:lang w:bidi="ar"/>
                </w:rPr>
                <w:t>7</w:t>
              </w:r>
            </w:ins>
            <w:r w:rsidRPr="00845BF1">
              <w:rPr>
                <w:bCs/>
                <w:sz w:val="24"/>
                <w:lang w:bidi="ar"/>
              </w:rPr>
              <w:t>]</w:t>
            </w:r>
            <w:r w:rsidRPr="00845BF1">
              <w:rPr>
                <w:bCs/>
                <w:sz w:val="24"/>
                <w:lang w:bidi="ar"/>
              </w:rPr>
              <w:t>王春叶</w:t>
            </w:r>
            <w:r w:rsidRPr="00845BF1">
              <w:rPr>
                <w:bCs/>
                <w:sz w:val="24"/>
                <w:lang w:bidi="ar"/>
              </w:rPr>
              <w:t>.</w:t>
            </w:r>
            <w:r w:rsidRPr="00845BF1">
              <w:rPr>
                <w:bCs/>
                <w:sz w:val="24"/>
                <w:lang w:bidi="ar"/>
              </w:rPr>
              <w:t>虚拟现实</w:t>
            </w:r>
            <w:r w:rsidRPr="00845BF1">
              <w:rPr>
                <w:bCs/>
                <w:sz w:val="24"/>
                <w:lang w:bidi="ar"/>
              </w:rPr>
              <w:t>(VR)</w:t>
            </w:r>
            <w:r w:rsidRPr="00845BF1">
              <w:rPr>
                <w:bCs/>
                <w:sz w:val="24"/>
                <w:lang w:bidi="ar"/>
              </w:rPr>
              <w:t>在智慧博物馆中的应用综述</w:t>
            </w:r>
            <w:r w:rsidRPr="00845BF1">
              <w:rPr>
                <w:bCs/>
                <w:sz w:val="24"/>
                <w:lang w:bidi="ar"/>
              </w:rPr>
              <w:t>[J].</w:t>
            </w:r>
            <w:r w:rsidRPr="00845BF1">
              <w:rPr>
                <w:bCs/>
                <w:sz w:val="24"/>
                <w:lang w:bidi="ar"/>
              </w:rPr>
              <w:t>文物鉴定与鉴赏</w:t>
            </w:r>
            <w:r w:rsidRPr="00845BF1">
              <w:rPr>
                <w:bCs/>
                <w:sz w:val="24"/>
                <w:lang w:bidi="ar"/>
              </w:rPr>
              <w:t>,2019(03):110-112.</w:t>
            </w:r>
          </w:p>
          <w:p w14:paraId="4A430916" w14:textId="537DC84A" w:rsidR="00E11E87" w:rsidRDefault="00C560E0" w:rsidP="00820121">
            <w:pPr>
              <w:jc w:val="left"/>
              <w:rPr>
                <w:ins w:id="117" w:author="BITYM" w:date="2020-05-05T14:22:00Z"/>
                <w:bCs/>
                <w:sz w:val="24"/>
                <w:lang w:bidi="ar"/>
              </w:rPr>
            </w:pPr>
            <w:r w:rsidRPr="00845BF1">
              <w:rPr>
                <w:bCs/>
                <w:sz w:val="24"/>
                <w:lang w:bidi="ar"/>
              </w:rPr>
              <w:t>[</w:t>
            </w:r>
            <w:del w:id="118" w:author="yuanxi li" w:date="2020-05-06T10:03:00Z">
              <w:r w:rsidRPr="00845BF1" w:rsidDel="00326A88">
                <w:rPr>
                  <w:rFonts w:hint="eastAsia"/>
                  <w:bCs/>
                  <w:sz w:val="24"/>
                  <w:lang w:bidi="ar"/>
                </w:rPr>
                <w:delText>4</w:delText>
              </w:r>
            </w:del>
            <w:ins w:id="119" w:author="yuanxi li" w:date="2020-05-06T10:34:00Z">
              <w:r w:rsidR="00790BFB">
                <w:rPr>
                  <w:rFonts w:hint="eastAsia"/>
                  <w:bCs/>
                  <w:sz w:val="24"/>
                  <w:lang w:bidi="ar"/>
                </w:rPr>
                <w:t>8</w:t>
              </w:r>
            </w:ins>
            <w:r w:rsidRPr="00845BF1">
              <w:rPr>
                <w:bCs/>
                <w:sz w:val="24"/>
                <w:lang w:bidi="ar"/>
              </w:rPr>
              <w:t>]</w:t>
            </w:r>
            <w:r w:rsidRPr="00845BF1">
              <w:rPr>
                <w:bCs/>
                <w:sz w:val="24"/>
                <w:lang w:bidi="ar"/>
              </w:rPr>
              <w:t>袁贝尔</w:t>
            </w:r>
            <w:r w:rsidRPr="00845BF1">
              <w:rPr>
                <w:bCs/>
                <w:sz w:val="24"/>
                <w:lang w:bidi="ar"/>
              </w:rPr>
              <w:t>.</w:t>
            </w:r>
            <w:r w:rsidRPr="00845BF1">
              <w:rPr>
                <w:bCs/>
                <w:sz w:val="24"/>
                <w:lang w:bidi="ar"/>
              </w:rPr>
              <w:t>关于</w:t>
            </w:r>
            <w:r w:rsidRPr="00845BF1">
              <w:rPr>
                <w:bCs/>
                <w:sz w:val="24"/>
                <w:lang w:bidi="ar"/>
              </w:rPr>
              <w:t>VR/AR</w:t>
            </w:r>
            <w:r w:rsidRPr="00845BF1">
              <w:rPr>
                <w:bCs/>
                <w:sz w:val="24"/>
                <w:lang w:bidi="ar"/>
              </w:rPr>
              <w:t>技术应用于博物馆的研究</w:t>
            </w:r>
            <w:r w:rsidRPr="00845BF1">
              <w:rPr>
                <w:bCs/>
                <w:sz w:val="24"/>
                <w:lang w:bidi="ar"/>
              </w:rPr>
              <w:t>[J].</w:t>
            </w:r>
            <w:r w:rsidRPr="00845BF1">
              <w:rPr>
                <w:bCs/>
                <w:sz w:val="24"/>
                <w:lang w:bidi="ar"/>
              </w:rPr>
              <w:t>计算机产品与流通</w:t>
            </w:r>
            <w:r w:rsidRPr="00845BF1">
              <w:rPr>
                <w:bCs/>
                <w:sz w:val="24"/>
                <w:lang w:bidi="ar"/>
              </w:rPr>
              <w:t xml:space="preserve">,2018(12):135+141. </w:t>
            </w:r>
          </w:p>
          <w:p w14:paraId="0D23D30B" w14:textId="1007A9A2" w:rsidR="00C560E0" w:rsidRPr="00845BF1" w:rsidDel="00AC7D30" w:rsidRDefault="00C560E0" w:rsidP="00820121">
            <w:pPr>
              <w:jc w:val="left"/>
              <w:rPr>
                <w:del w:id="120" w:author="yuanxi li" w:date="2020-05-06T09:00:00Z"/>
                <w:bCs/>
                <w:sz w:val="24"/>
                <w:lang w:bidi="ar"/>
              </w:rPr>
            </w:pPr>
            <w:r w:rsidRPr="00845BF1">
              <w:rPr>
                <w:bCs/>
                <w:sz w:val="24"/>
                <w:lang w:bidi="ar"/>
              </w:rPr>
              <w:t>[</w:t>
            </w:r>
            <w:del w:id="121" w:author="yuanxi li" w:date="2020-05-06T10:03:00Z">
              <w:r w:rsidRPr="00845BF1" w:rsidDel="00326A88">
                <w:rPr>
                  <w:rFonts w:hint="eastAsia"/>
                  <w:bCs/>
                  <w:sz w:val="24"/>
                  <w:lang w:bidi="ar"/>
                </w:rPr>
                <w:delText>5</w:delText>
              </w:r>
            </w:del>
            <w:ins w:id="122" w:author="yuanxi li" w:date="2020-05-06T10:34:00Z">
              <w:r w:rsidR="00790BFB">
                <w:rPr>
                  <w:rFonts w:hint="eastAsia"/>
                  <w:bCs/>
                  <w:sz w:val="24"/>
                  <w:lang w:bidi="ar"/>
                </w:rPr>
                <w:t>9</w:t>
              </w:r>
            </w:ins>
            <w:r w:rsidRPr="00845BF1">
              <w:rPr>
                <w:bCs/>
                <w:sz w:val="24"/>
                <w:lang w:bidi="ar"/>
              </w:rPr>
              <w:t>]</w:t>
            </w:r>
            <w:r w:rsidRPr="00845BF1">
              <w:rPr>
                <w:bCs/>
                <w:sz w:val="24"/>
                <w:lang w:bidi="ar"/>
              </w:rPr>
              <w:t>朱仲华</w:t>
            </w:r>
            <w:r w:rsidRPr="00845BF1">
              <w:rPr>
                <w:bCs/>
                <w:sz w:val="24"/>
                <w:lang w:bidi="ar"/>
              </w:rPr>
              <w:t>,</w:t>
            </w:r>
            <w:r w:rsidRPr="00845BF1">
              <w:rPr>
                <w:bCs/>
                <w:sz w:val="24"/>
                <w:lang w:bidi="ar"/>
              </w:rPr>
              <w:t>郭云菁</w:t>
            </w:r>
            <w:r w:rsidRPr="00845BF1">
              <w:rPr>
                <w:bCs/>
                <w:sz w:val="24"/>
                <w:lang w:bidi="ar"/>
              </w:rPr>
              <w:t>.</w:t>
            </w:r>
            <w:r w:rsidRPr="00845BF1">
              <w:rPr>
                <w:bCs/>
                <w:sz w:val="24"/>
                <w:lang w:bidi="ar"/>
              </w:rPr>
              <w:t>浅谈</w:t>
            </w:r>
            <w:r w:rsidRPr="00845BF1">
              <w:rPr>
                <w:bCs/>
                <w:sz w:val="24"/>
                <w:lang w:bidi="ar"/>
              </w:rPr>
              <w:t>AR</w:t>
            </w:r>
            <w:r w:rsidRPr="00845BF1">
              <w:rPr>
                <w:bCs/>
                <w:sz w:val="24"/>
                <w:lang w:bidi="ar"/>
              </w:rPr>
              <w:t>技术在智慧博物馆中的应用</w:t>
            </w:r>
            <w:r w:rsidRPr="00845BF1">
              <w:rPr>
                <w:bCs/>
                <w:sz w:val="24"/>
                <w:lang w:bidi="ar"/>
              </w:rPr>
              <w:t>[J].</w:t>
            </w:r>
            <w:r w:rsidRPr="00845BF1">
              <w:rPr>
                <w:bCs/>
                <w:sz w:val="24"/>
                <w:lang w:bidi="ar"/>
              </w:rPr>
              <w:t>文博学刊</w:t>
            </w:r>
            <w:r w:rsidRPr="00845BF1">
              <w:rPr>
                <w:bCs/>
                <w:sz w:val="24"/>
                <w:lang w:bidi="ar"/>
              </w:rPr>
              <w:t>,2018(03):65-71.</w:t>
            </w:r>
          </w:p>
          <w:p w14:paraId="7FAF7494" w14:textId="77777777" w:rsidR="00BA7BF7" w:rsidRPr="00BA7BF7" w:rsidRDefault="00BA7BF7" w:rsidP="00BA7BF7">
            <w:pPr>
              <w:jc w:val="left"/>
              <w:rPr>
                <w:ins w:id="123" w:author="yuanxi li" w:date="2020-05-06T09:12:00Z"/>
                <w:rFonts w:hint="eastAsia"/>
                <w:sz w:val="24"/>
              </w:rPr>
            </w:pPr>
          </w:p>
          <w:p w14:paraId="05CF6722" w14:textId="48E31CFD" w:rsidR="00BA7BF7" w:rsidRPr="00AC7D30" w:rsidRDefault="00BA7BF7" w:rsidP="00BA7BF7">
            <w:pPr>
              <w:jc w:val="left"/>
              <w:rPr>
                <w:ins w:id="124" w:author="yuanxi li" w:date="2020-05-06T09:00:00Z"/>
                <w:rFonts w:hint="eastAsia"/>
                <w:sz w:val="24"/>
              </w:rPr>
            </w:pPr>
            <w:ins w:id="125" w:author="yuanxi li" w:date="2020-05-06T09:12:00Z">
              <w:r w:rsidRPr="00BA7BF7">
                <w:rPr>
                  <w:rFonts w:hint="eastAsia"/>
                  <w:sz w:val="24"/>
                </w:rPr>
                <w:t>[</w:t>
              </w:r>
            </w:ins>
            <w:ins w:id="126" w:author="yuanxi li" w:date="2020-05-06T10:34:00Z">
              <w:r w:rsidR="00790BFB">
                <w:rPr>
                  <w:rFonts w:hint="eastAsia"/>
                  <w:sz w:val="24"/>
                </w:rPr>
                <w:t>10</w:t>
              </w:r>
            </w:ins>
            <w:ins w:id="127" w:author="yuanxi li" w:date="2020-05-06T09:12:00Z">
              <w:r w:rsidRPr="00BA7BF7">
                <w:rPr>
                  <w:rFonts w:hint="eastAsia"/>
                  <w:sz w:val="24"/>
                </w:rPr>
                <w:t>]</w:t>
              </w:r>
              <w:r w:rsidRPr="00BA7BF7">
                <w:rPr>
                  <w:rFonts w:hint="eastAsia"/>
                  <w:sz w:val="24"/>
                </w:rPr>
                <w:t>杨燕</w:t>
              </w:r>
              <w:r w:rsidRPr="00BA7BF7">
                <w:rPr>
                  <w:rFonts w:hint="eastAsia"/>
                  <w:sz w:val="24"/>
                </w:rPr>
                <w:t>.</w:t>
              </w:r>
              <w:r w:rsidRPr="00BA7BF7">
                <w:rPr>
                  <w:rFonts w:hint="eastAsia"/>
                  <w:sz w:val="24"/>
                </w:rPr>
                <w:t>智慧博物馆——数字博物馆发展新趋势</w:t>
              </w:r>
              <w:r w:rsidRPr="00BA7BF7">
                <w:rPr>
                  <w:rFonts w:hint="eastAsia"/>
                  <w:sz w:val="24"/>
                </w:rPr>
                <w:t>[J].</w:t>
              </w:r>
              <w:r w:rsidRPr="00BA7BF7">
                <w:rPr>
                  <w:rFonts w:hint="eastAsia"/>
                  <w:sz w:val="24"/>
                </w:rPr>
                <w:t>农家参谋</w:t>
              </w:r>
              <w:r w:rsidRPr="00BA7BF7">
                <w:rPr>
                  <w:rFonts w:hint="eastAsia"/>
                  <w:sz w:val="24"/>
                </w:rPr>
                <w:t>,2020(02):201.</w:t>
              </w:r>
            </w:ins>
          </w:p>
          <w:p w14:paraId="1B3CCAB5" w14:textId="50B17D1A" w:rsidR="00563D4E" w:rsidRDefault="00AC7D30" w:rsidP="00563D4E">
            <w:pPr>
              <w:jc w:val="left"/>
              <w:rPr>
                <w:ins w:id="128" w:author="yuanxi li" w:date="2020-05-06T10:07:00Z"/>
                <w:sz w:val="24"/>
              </w:rPr>
            </w:pPr>
            <w:ins w:id="129" w:author="yuanxi li" w:date="2020-05-06T09:00:00Z">
              <w:r w:rsidRPr="00AC7D30">
                <w:rPr>
                  <w:rFonts w:hint="eastAsia"/>
                  <w:sz w:val="24"/>
                </w:rPr>
                <w:t>[</w:t>
              </w:r>
            </w:ins>
            <w:ins w:id="130" w:author="yuanxi li" w:date="2020-05-06T10:29:00Z">
              <w:r w:rsidR="004905EC">
                <w:rPr>
                  <w:rFonts w:hint="eastAsia"/>
                  <w:sz w:val="24"/>
                </w:rPr>
                <w:t>1</w:t>
              </w:r>
            </w:ins>
            <w:ins w:id="131" w:author="yuanxi li" w:date="2020-05-06T10:34:00Z">
              <w:r w:rsidR="00790BFB">
                <w:rPr>
                  <w:rFonts w:hint="eastAsia"/>
                  <w:sz w:val="24"/>
                </w:rPr>
                <w:t>1</w:t>
              </w:r>
            </w:ins>
            <w:ins w:id="132" w:author="yuanxi li" w:date="2020-05-06T09:00:00Z">
              <w:r w:rsidRPr="00AC7D30">
                <w:rPr>
                  <w:rFonts w:hint="eastAsia"/>
                  <w:sz w:val="24"/>
                </w:rPr>
                <w:t>]</w:t>
              </w:r>
              <w:r w:rsidRPr="00AC7D30">
                <w:rPr>
                  <w:rFonts w:hint="eastAsia"/>
                  <w:sz w:val="24"/>
                </w:rPr>
                <w:t>胡蔚</w:t>
              </w:r>
              <w:r w:rsidRPr="00AC7D30">
                <w:rPr>
                  <w:rFonts w:hint="eastAsia"/>
                  <w:sz w:val="24"/>
                </w:rPr>
                <w:t xml:space="preserve">. </w:t>
              </w:r>
              <w:r w:rsidRPr="00AC7D30">
                <w:rPr>
                  <w:rFonts w:hint="eastAsia"/>
                  <w:sz w:val="24"/>
                </w:rPr>
                <w:t>数字博物馆打开“云端”新空间</w:t>
              </w:r>
              <w:r w:rsidRPr="00AC7D30">
                <w:rPr>
                  <w:rFonts w:hint="eastAsia"/>
                  <w:sz w:val="24"/>
                </w:rPr>
                <w:t xml:space="preserve">[N]. </w:t>
              </w:r>
              <w:r w:rsidRPr="00AC7D30">
                <w:rPr>
                  <w:rFonts w:hint="eastAsia"/>
                  <w:sz w:val="24"/>
                </w:rPr>
                <w:t>河南日报</w:t>
              </w:r>
              <w:r w:rsidRPr="00AC7D30">
                <w:rPr>
                  <w:rFonts w:hint="eastAsia"/>
                  <w:sz w:val="24"/>
                </w:rPr>
                <w:t>,2020-04-14(009).</w:t>
              </w:r>
            </w:ins>
          </w:p>
          <w:p w14:paraId="02966D20" w14:textId="13BB2F3D" w:rsidR="00D774B8" w:rsidRPr="00563D4E" w:rsidRDefault="00D774B8" w:rsidP="00D774B8">
            <w:pPr>
              <w:jc w:val="left"/>
              <w:rPr>
                <w:ins w:id="133" w:author="yuanxi li" w:date="2020-05-06T09:26:00Z"/>
                <w:rFonts w:hint="eastAsia"/>
                <w:sz w:val="24"/>
              </w:rPr>
            </w:pPr>
            <w:ins w:id="134" w:author="yuanxi li" w:date="2020-05-06T10:07:00Z">
              <w:r w:rsidRPr="00D774B8">
                <w:rPr>
                  <w:rFonts w:hint="eastAsia"/>
                  <w:sz w:val="24"/>
                </w:rPr>
                <w:t>[</w:t>
              </w:r>
            </w:ins>
            <w:ins w:id="135" w:author="yuanxi li" w:date="2020-05-06T10:17:00Z">
              <w:r w:rsidR="00A5045D">
                <w:rPr>
                  <w:rFonts w:hint="eastAsia"/>
                  <w:sz w:val="24"/>
                </w:rPr>
                <w:t>1</w:t>
              </w:r>
            </w:ins>
            <w:ins w:id="136" w:author="yuanxi li" w:date="2020-05-06T10:34:00Z">
              <w:r w:rsidR="00790BFB">
                <w:rPr>
                  <w:rFonts w:hint="eastAsia"/>
                  <w:sz w:val="24"/>
                </w:rPr>
                <w:t>2</w:t>
              </w:r>
            </w:ins>
            <w:ins w:id="137" w:author="yuanxi li" w:date="2020-05-06T10:07:00Z">
              <w:r w:rsidRPr="00D774B8">
                <w:rPr>
                  <w:rFonts w:hint="eastAsia"/>
                  <w:sz w:val="24"/>
                </w:rPr>
                <w:t>]</w:t>
              </w:r>
              <w:r w:rsidRPr="00D774B8">
                <w:rPr>
                  <w:rFonts w:hint="eastAsia"/>
                  <w:sz w:val="24"/>
                </w:rPr>
                <w:t>廖建国</w:t>
              </w:r>
              <w:r w:rsidRPr="00D774B8">
                <w:rPr>
                  <w:rFonts w:hint="eastAsia"/>
                  <w:sz w:val="24"/>
                </w:rPr>
                <w:t>.</w:t>
              </w:r>
              <w:r w:rsidRPr="00D774B8">
                <w:rPr>
                  <w:rFonts w:hint="eastAsia"/>
                  <w:sz w:val="24"/>
                </w:rPr>
                <w:t>彝族博物馆的数字化建设现状与发展研究</w:t>
              </w:r>
              <w:r w:rsidRPr="00D774B8">
                <w:rPr>
                  <w:rFonts w:hint="eastAsia"/>
                  <w:sz w:val="24"/>
                </w:rPr>
                <w:t>[J].</w:t>
              </w:r>
              <w:r w:rsidRPr="00D774B8">
                <w:rPr>
                  <w:rFonts w:hint="eastAsia"/>
                  <w:sz w:val="24"/>
                </w:rPr>
                <w:t>内江师范学院学报</w:t>
              </w:r>
              <w:r w:rsidRPr="00D774B8">
                <w:rPr>
                  <w:rFonts w:hint="eastAsia"/>
                  <w:sz w:val="24"/>
                </w:rPr>
                <w:t>,2020,35(03):131-136.</w:t>
              </w:r>
            </w:ins>
          </w:p>
          <w:p w14:paraId="6A8738E7" w14:textId="71AED51E" w:rsidR="00563D4E" w:rsidRPr="00E62A1A" w:rsidRDefault="00563D4E" w:rsidP="00563D4E">
            <w:pPr>
              <w:jc w:val="left"/>
              <w:rPr>
                <w:ins w:id="138" w:author="yuanxi li" w:date="2020-05-06T09:14:00Z"/>
                <w:rFonts w:hint="eastAsia"/>
                <w:sz w:val="24"/>
              </w:rPr>
            </w:pPr>
            <w:ins w:id="139" w:author="yuanxi li" w:date="2020-05-06T09:26:00Z">
              <w:r w:rsidRPr="00563D4E">
                <w:rPr>
                  <w:rFonts w:hint="eastAsia"/>
                  <w:sz w:val="24"/>
                </w:rPr>
                <w:t>[</w:t>
              </w:r>
            </w:ins>
            <w:ins w:id="140" w:author="yuanxi li" w:date="2020-05-06T10:07:00Z">
              <w:r w:rsidR="00D774B8">
                <w:rPr>
                  <w:rFonts w:hint="eastAsia"/>
                  <w:sz w:val="24"/>
                </w:rPr>
                <w:t>1</w:t>
              </w:r>
            </w:ins>
            <w:ins w:id="141" w:author="yuanxi li" w:date="2020-05-06T10:34:00Z">
              <w:r w:rsidR="00790BFB">
                <w:rPr>
                  <w:rFonts w:hint="eastAsia"/>
                  <w:sz w:val="24"/>
                </w:rPr>
                <w:t>3</w:t>
              </w:r>
            </w:ins>
            <w:ins w:id="142" w:author="yuanxi li" w:date="2020-05-06T09:26:00Z">
              <w:r w:rsidRPr="00563D4E">
                <w:rPr>
                  <w:rFonts w:hint="eastAsia"/>
                  <w:sz w:val="24"/>
                </w:rPr>
                <w:t>]</w:t>
              </w:r>
              <w:r w:rsidRPr="00563D4E">
                <w:rPr>
                  <w:rFonts w:hint="eastAsia"/>
                  <w:sz w:val="24"/>
                </w:rPr>
                <w:t>胡文佳</w:t>
              </w:r>
              <w:r w:rsidRPr="00563D4E">
                <w:rPr>
                  <w:rFonts w:hint="eastAsia"/>
                  <w:sz w:val="24"/>
                </w:rPr>
                <w:t>.AR</w:t>
              </w:r>
              <w:r w:rsidRPr="00563D4E">
                <w:rPr>
                  <w:rFonts w:hint="eastAsia"/>
                  <w:sz w:val="24"/>
                </w:rPr>
                <w:t>增强现实技术在博物馆展陈设计中的应用</w:t>
              </w:r>
              <w:r w:rsidRPr="00563D4E">
                <w:rPr>
                  <w:rFonts w:hint="eastAsia"/>
                  <w:sz w:val="24"/>
                </w:rPr>
                <w:t>[J].</w:t>
              </w:r>
              <w:r w:rsidRPr="00563D4E">
                <w:rPr>
                  <w:rFonts w:hint="eastAsia"/>
                  <w:sz w:val="24"/>
                </w:rPr>
                <w:t>大众文艺</w:t>
              </w:r>
              <w:r w:rsidRPr="00563D4E">
                <w:rPr>
                  <w:rFonts w:hint="eastAsia"/>
                  <w:sz w:val="24"/>
                </w:rPr>
                <w:t>,2020(06):49-50.</w:t>
              </w:r>
            </w:ins>
          </w:p>
          <w:p w14:paraId="584D7FC8" w14:textId="4545AB3C" w:rsidR="004D7683" w:rsidRPr="004D7683" w:rsidRDefault="00E62A1A" w:rsidP="004D7683">
            <w:pPr>
              <w:jc w:val="left"/>
              <w:rPr>
                <w:ins w:id="143" w:author="yuanxi li" w:date="2020-05-06T09:20:00Z"/>
                <w:rFonts w:hint="eastAsia"/>
                <w:sz w:val="24"/>
              </w:rPr>
            </w:pPr>
            <w:ins w:id="144" w:author="yuanxi li" w:date="2020-05-06T09:14:00Z">
              <w:r w:rsidRPr="00E62A1A">
                <w:rPr>
                  <w:rFonts w:hint="eastAsia"/>
                  <w:sz w:val="24"/>
                </w:rPr>
                <w:t>[</w:t>
              </w:r>
            </w:ins>
            <w:ins w:id="145" w:author="yuanxi li" w:date="2020-05-06T10:04:00Z">
              <w:r w:rsidR="00326A88">
                <w:rPr>
                  <w:rFonts w:hint="eastAsia"/>
                  <w:sz w:val="24"/>
                </w:rPr>
                <w:t>1</w:t>
              </w:r>
            </w:ins>
            <w:ins w:id="146" w:author="yuanxi li" w:date="2020-05-06T10:34:00Z">
              <w:r w:rsidR="00790BFB">
                <w:rPr>
                  <w:rFonts w:hint="eastAsia"/>
                  <w:sz w:val="24"/>
                </w:rPr>
                <w:t>4</w:t>
              </w:r>
            </w:ins>
            <w:ins w:id="147" w:author="yuanxi li" w:date="2020-05-06T09:14:00Z">
              <w:r w:rsidRPr="00E62A1A">
                <w:rPr>
                  <w:rFonts w:hint="eastAsia"/>
                  <w:sz w:val="24"/>
                </w:rPr>
                <w:t>]</w:t>
              </w:r>
              <w:r w:rsidRPr="00E62A1A">
                <w:rPr>
                  <w:rFonts w:hint="eastAsia"/>
                  <w:sz w:val="24"/>
                </w:rPr>
                <w:t>岳娜</w:t>
              </w:r>
              <w:r w:rsidRPr="00E62A1A">
                <w:rPr>
                  <w:rFonts w:hint="eastAsia"/>
                  <w:sz w:val="24"/>
                </w:rPr>
                <w:t>.</w:t>
              </w:r>
              <w:r w:rsidRPr="00E62A1A">
                <w:rPr>
                  <w:rFonts w:hint="eastAsia"/>
                  <w:sz w:val="24"/>
                </w:rPr>
                <w:t>智慧博物馆让文物资源“活”起来</w:t>
              </w:r>
              <w:r w:rsidRPr="00E62A1A">
                <w:rPr>
                  <w:rFonts w:hint="eastAsia"/>
                  <w:sz w:val="24"/>
                </w:rPr>
                <w:t>[J].</w:t>
              </w:r>
              <w:r w:rsidRPr="00E62A1A">
                <w:rPr>
                  <w:rFonts w:hint="eastAsia"/>
                  <w:sz w:val="24"/>
                </w:rPr>
                <w:t>人民论坛</w:t>
              </w:r>
              <w:r w:rsidRPr="00E62A1A">
                <w:rPr>
                  <w:rFonts w:hint="eastAsia"/>
                  <w:sz w:val="24"/>
                </w:rPr>
                <w:t>,2019(07):138-139.</w:t>
              </w:r>
            </w:ins>
          </w:p>
          <w:p w14:paraId="05E146DD" w14:textId="412268FE" w:rsidR="004D7683" w:rsidRDefault="004D7683" w:rsidP="004D7683">
            <w:pPr>
              <w:jc w:val="left"/>
              <w:rPr>
                <w:ins w:id="148" w:author="yuanxi li" w:date="2020-05-06T09:21:00Z"/>
                <w:sz w:val="24"/>
              </w:rPr>
            </w:pPr>
            <w:ins w:id="149" w:author="yuanxi li" w:date="2020-05-06T09:21:00Z">
              <w:r w:rsidRPr="004D7683">
                <w:rPr>
                  <w:rFonts w:hint="eastAsia"/>
                  <w:sz w:val="24"/>
                </w:rPr>
                <w:t>[1</w:t>
              </w:r>
            </w:ins>
            <w:ins w:id="150" w:author="yuanxi li" w:date="2020-05-06T10:29:00Z">
              <w:r w:rsidR="004905EC">
                <w:rPr>
                  <w:rFonts w:hint="eastAsia"/>
                  <w:sz w:val="24"/>
                </w:rPr>
                <w:t>5</w:t>
              </w:r>
            </w:ins>
            <w:ins w:id="151" w:author="yuanxi li" w:date="2020-05-06T09:21:00Z">
              <w:r w:rsidRPr="004D7683">
                <w:rPr>
                  <w:rFonts w:hint="eastAsia"/>
                  <w:sz w:val="24"/>
                </w:rPr>
                <w:t>]</w:t>
              </w:r>
              <w:r w:rsidRPr="004D7683">
                <w:rPr>
                  <w:rFonts w:hint="eastAsia"/>
                  <w:sz w:val="24"/>
                </w:rPr>
                <w:t>周世明</w:t>
              </w:r>
              <w:r w:rsidRPr="004D7683">
                <w:rPr>
                  <w:rFonts w:hint="eastAsia"/>
                  <w:sz w:val="24"/>
                </w:rPr>
                <w:t>,</w:t>
              </w:r>
              <w:r w:rsidRPr="004D7683">
                <w:rPr>
                  <w:rFonts w:hint="eastAsia"/>
                  <w:sz w:val="24"/>
                </w:rPr>
                <w:t>梁曦元</w:t>
              </w:r>
              <w:r w:rsidRPr="004D7683">
                <w:rPr>
                  <w:rFonts w:hint="eastAsia"/>
                  <w:sz w:val="24"/>
                </w:rPr>
                <w:t>.AR</w:t>
              </w:r>
              <w:r w:rsidRPr="004D7683">
                <w:rPr>
                  <w:rFonts w:hint="eastAsia"/>
                  <w:sz w:val="24"/>
                </w:rPr>
                <w:t>技术在中国传统文化中的应用研究</w:t>
              </w:r>
              <w:r w:rsidRPr="004D7683">
                <w:rPr>
                  <w:rFonts w:hint="eastAsia"/>
                  <w:sz w:val="24"/>
                </w:rPr>
                <w:t>[J].</w:t>
              </w:r>
              <w:r w:rsidRPr="004D7683">
                <w:rPr>
                  <w:rFonts w:hint="eastAsia"/>
                  <w:sz w:val="24"/>
                </w:rPr>
                <w:t>才智</w:t>
              </w:r>
              <w:r w:rsidRPr="004D7683">
                <w:rPr>
                  <w:rFonts w:hint="eastAsia"/>
                  <w:sz w:val="24"/>
                </w:rPr>
                <w:t>,2020(09):226.</w:t>
              </w:r>
            </w:ins>
          </w:p>
          <w:p w14:paraId="326407D1" w14:textId="1AD559C3" w:rsidR="004D7683" w:rsidRPr="004D7683" w:rsidRDefault="004D7683" w:rsidP="004D7683">
            <w:pPr>
              <w:jc w:val="left"/>
              <w:rPr>
                <w:sz w:val="24"/>
                <w:rPrChange w:id="152" w:author="yuanxi li" w:date="2020-05-06T09:21:00Z">
                  <w:rPr>
                    <w:sz w:val="24"/>
                  </w:rPr>
                </w:rPrChange>
              </w:rPr>
            </w:pPr>
          </w:p>
        </w:tc>
      </w:tr>
    </w:tbl>
    <w:p w14:paraId="2C5FE67D" w14:textId="77777777" w:rsidR="00C560E0" w:rsidRPr="00845BF1" w:rsidRDefault="00C560E0" w:rsidP="00C560E0">
      <w:pPr>
        <w:rPr>
          <w:rFonts w:eastAsia="黑体"/>
          <w:sz w:val="28"/>
          <w:szCs w:val="28"/>
        </w:rPr>
      </w:pPr>
      <w:r w:rsidRPr="00845BF1">
        <w:rPr>
          <w:rFonts w:eastAsia="黑体"/>
          <w:sz w:val="28"/>
          <w:szCs w:val="28"/>
        </w:rPr>
        <w:lastRenderedPageBreak/>
        <w:t>三、项目研究内容</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5F40B40A" w14:textId="77777777" w:rsidTr="00820121">
        <w:trPr>
          <w:trHeight w:val="696"/>
        </w:trPr>
        <w:tc>
          <w:tcPr>
            <w:tcW w:w="9375" w:type="dxa"/>
            <w:vAlign w:val="center"/>
          </w:tcPr>
          <w:p w14:paraId="761A050D" w14:textId="77777777" w:rsidR="00C560E0" w:rsidRPr="00845BF1" w:rsidRDefault="00C560E0" w:rsidP="00820121">
            <w:pPr>
              <w:jc w:val="left"/>
              <w:rPr>
                <w:b/>
                <w:sz w:val="24"/>
              </w:rPr>
            </w:pPr>
            <w:r w:rsidRPr="00845BF1">
              <w:rPr>
                <w:b/>
                <w:sz w:val="24"/>
              </w:rPr>
              <w:t>（一）项目研究内容（限</w:t>
            </w:r>
            <w:r w:rsidRPr="00845BF1">
              <w:rPr>
                <w:b/>
                <w:sz w:val="24"/>
              </w:rPr>
              <w:t>600</w:t>
            </w:r>
            <w:r w:rsidRPr="00845BF1">
              <w:rPr>
                <w:b/>
                <w:sz w:val="24"/>
              </w:rPr>
              <w:t>字）</w:t>
            </w:r>
          </w:p>
        </w:tc>
      </w:tr>
      <w:tr w:rsidR="00C560E0" w:rsidRPr="00845BF1" w14:paraId="2542943D" w14:textId="77777777" w:rsidTr="00820121">
        <w:trPr>
          <w:trHeight w:val="3539"/>
        </w:trPr>
        <w:tc>
          <w:tcPr>
            <w:tcW w:w="9375" w:type="dxa"/>
          </w:tcPr>
          <w:p w14:paraId="5047C843" w14:textId="77777777" w:rsidR="00C560E0" w:rsidRPr="00845BF1" w:rsidRDefault="00C560E0" w:rsidP="00C560E0">
            <w:pPr>
              <w:numPr>
                <w:ilvl w:val="0"/>
                <w:numId w:val="3"/>
              </w:numPr>
              <w:rPr>
                <w:sz w:val="24"/>
              </w:rPr>
            </w:pPr>
            <w:r w:rsidRPr="00845BF1">
              <w:rPr>
                <w:sz w:val="24"/>
              </w:rPr>
              <w:lastRenderedPageBreak/>
              <w:t>动植物数字建模：对标本进行数字化，获取动植物的三维数据并对其进行数字建模优化，并依据骨骼</w:t>
            </w:r>
            <w:r w:rsidRPr="00845BF1">
              <w:rPr>
                <w:sz w:val="24"/>
              </w:rPr>
              <w:t>/</w:t>
            </w:r>
            <w:r w:rsidRPr="00845BF1">
              <w:rPr>
                <w:sz w:val="24"/>
              </w:rPr>
              <w:t>生长结构形成真实的动作，用于</w:t>
            </w:r>
            <w:r w:rsidRPr="00845BF1">
              <w:rPr>
                <w:sz w:val="24"/>
              </w:rPr>
              <w:t>AR</w:t>
            </w:r>
            <w:r w:rsidRPr="00845BF1">
              <w:rPr>
                <w:sz w:val="24"/>
              </w:rPr>
              <w:t>效果展示，同时可作为三维模型数据留档博物馆。</w:t>
            </w:r>
          </w:p>
          <w:p w14:paraId="6CDA8A01" w14:textId="77777777" w:rsidR="00C560E0" w:rsidRPr="00845BF1" w:rsidRDefault="00C560E0" w:rsidP="00C560E0">
            <w:pPr>
              <w:numPr>
                <w:ilvl w:val="0"/>
                <w:numId w:val="3"/>
              </w:numPr>
              <w:rPr>
                <w:sz w:val="24"/>
              </w:rPr>
            </w:pPr>
            <w:r w:rsidRPr="00845BF1">
              <w:rPr>
                <w:sz w:val="24"/>
              </w:rPr>
              <w:t>增强现实：更好更全面的展示博物馆的各种展品，需要研究较前沿的</w:t>
            </w:r>
            <w:r w:rsidRPr="00845BF1">
              <w:rPr>
                <w:sz w:val="24"/>
              </w:rPr>
              <w:t>VR/AR</w:t>
            </w:r>
            <w:r w:rsidRPr="00845BF1">
              <w:rPr>
                <w:sz w:val="24"/>
              </w:rPr>
              <w:t>技术，实现定位准确、内容无误的藏品及藏品信息的动态化和可视化。</w:t>
            </w:r>
          </w:p>
          <w:p w14:paraId="7442771A" w14:textId="77777777" w:rsidR="00C560E0" w:rsidRDefault="00C560E0" w:rsidP="00C560E0">
            <w:pPr>
              <w:numPr>
                <w:ilvl w:val="0"/>
                <w:numId w:val="3"/>
              </w:numPr>
              <w:rPr>
                <w:ins w:id="153" w:author="BITYM" w:date="2020-05-05T14:23:00Z"/>
                <w:sz w:val="24"/>
              </w:rPr>
            </w:pPr>
            <w:r w:rsidRPr="00845BF1">
              <w:rPr>
                <w:sz w:val="24"/>
              </w:rPr>
              <w:t>移动端</w:t>
            </w:r>
            <w:r w:rsidRPr="00845BF1">
              <w:rPr>
                <w:sz w:val="24"/>
              </w:rPr>
              <w:t>APP</w:t>
            </w:r>
            <w:r w:rsidRPr="00845BF1">
              <w:rPr>
                <w:sz w:val="24"/>
              </w:rPr>
              <w:t>开发：进行</w:t>
            </w:r>
            <w:r w:rsidRPr="00845BF1">
              <w:rPr>
                <w:sz w:val="24"/>
              </w:rPr>
              <w:t>Android</w:t>
            </w:r>
            <w:r w:rsidRPr="00845BF1">
              <w:rPr>
                <w:sz w:val="24"/>
              </w:rPr>
              <w:t>和</w:t>
            </w:r>
            <w:r w:rsidRPr="00845BF1">
              <w:rPr>
                <w:sz w:val="24"/>
              </w:rPr>
              <w:t>iOS</w:t>
            </w:r>
            <w:r w:rsidRPr="00845BF1">
              <w:rPr>
                <w:sz w:val="24"/>
              </w:rPr>
              <w:t>双系统配套</w:t>
            </w:r>
            <w:r w:rsidRPr="00845BF1">
              <w:rPr>
                <w:sz w:val="24"/>
              </w:rPr>
              <w:t>AR</w:t>
            </w:r>
            <w:r w:rsidRPr="00845BF1">
              <w:rPr>
                <w:sz w:val="24"/>
              </w:rPr>
              <w:t>软件开发，便于参观者查看各种</w:t>
            </w:r>
            <w:r w:rsidRPr="00845BF1">
              <w:rPr>
                <w:sz w:val="24"/>
              </w:rPr>
              <w:t>AR</w:t>
            </w:r>
            <w:r w:rsidRPr="00845BF1">
              <w:rPr>
                <w:sz w:val="24"/>
              </w:rPr>
              <w:t>内容。进行符合博物馆风貌和校史文化的</w:t>
            </w:r>
            <w:r w:rsidRPr="00845BF1">
              <w:rPr>
                <w:sz w:val="24"/>
              </w:rPr>
              <w:t>UI</w:t>
            </w:r>
            <w:r w:rsidRPr="00845BF1">
              <w:rPr>
                <w:sz w:val="24"/>
              </w:rPr>
              <w:t>界面设计，和符合博物馆布局的引导逻辑设计。</w:t>
            </w:r>
          </w:p>
          <w:p w14:paraId="16ED3623" w14:textId="3E9C5F35" w:rsidR="00A73031" w:rsidRPr="00845BF1" w:rsidRDefault="00A73031">
            <w:pPr>
              <w:ind w:left="360"/>
              <w:rPr>
                <w:sz w:val="24"/>
              </w:rPr>
              <w:pPrChange w:id="154" w:author="BITYM" w:date="2020-05-05T14:23:00Z">
                <w:pPr>
                  <w:framePr w:hSpace="180" w:wrap="around" w:vAnchor="text" w:hAnchor="margin" w:xAlign="center" w:y="122"/>
                  <w:numPr>
                    <w:numId w:val="3"/>
                  </w:numPr>
                  <w:ind w:left="360" w:hanging="360"/>
                </w:pPr>
              </w:pPrChange>
            </w:pPr>
            <w:ins w:id="155" w:author="BITYM" w:date="2020-05-05T14:23:00Z">
              <w:r w:rsidRPr="004478C8">
                <w:rPr>
                  <w:color w:val="FF0000"/>
                  <w:sz w:val="24"/>
                  <w:highlight w:val="yellow"/>
                  <w:rPrChange w:id="156" w:author="BITYM" w:date="2020-05-05T14:24:00Z">
                    <w:rPr>
                      <w:sz w:val="24"/>
                    </w:rPr>
                  </w:rPrChange>
                </w:rPr>
                <w:t>(</w:t>
              </w:r>
              <w:r w:rsidRPr="004478C8">
                <w:rPr>
                  <w:rFonts w:hint="eastAsia"/>
                  <w:color w:val="FF0000"/>
                  <w:sz w:val="24"/>
                  <w:highlight w:val="yellow"/>
                  <w:rPrChange w:id="157" w:author="BITYM" w:date="2020-05-05T14:24:00Z">
                    <w:rPr>
                      <w:rFonts w:hint="eastAsia"/>
                      <w:sz w:val="24"/>
                    </w:rPr>
                  </w:rPrChange>
                </w:rPr>
                <w:t>这部分还可以，</w:t>
              </w:r>
              <w:r w:rsidR="003C3456" w:rsidRPr="004478C8">
                <w:rPr>
                  <w:rFonts w:hint="eastAsia"/>
                  <w:color w:val="FF0000"/>
                  <w:sz w:val="24"/>
                  <w:highlight w:val="yellow"/>
                  <w:rPrChange w:id="158" w:author="BITYM" w:date="2020-05-05T14:24:00Z">
                    <w:rPr>
                      <w:rFonts w:hint="eastAsia"/>
                      <w:sz w:val="24"/>
                    </w:rPr>
                  </w:rPrChange>
                </w:rPr>
                <w:t>形式改为</w:t>
              </w:r>
              <w:r w:rsidR="003C3456" w:rsidRPr="004478C8">
                <w:rPr>
                  <w:color w:val="FF0000"/>
                  <w:sz w:val="24"/>
                  <w:highlight w:val="yellow"/>
                  <w:rPrChange w:id="159" w:author="BITYM" w:date="2020-05-05T14:24:00Z">
                    <w:rPr>
                      <w:sz w:val="24"/>
                    </w:rPr>
                  </w:rPrChange>
                </w:rPr>
                <w:t>“</w:t>
              </w:r>
              <w:r w:rsidRPr="004478C8">
                <w:rPr>
                  <w:rFonts w:hint="eastAsia"/>
                  <w:color w:val="FF0000"/>
                  <w:sz w:val="24"/>
                  <w:highlight w:val="yellow"/>
                  <w:rPrChange w:id="160" w:author="BITYM" w:date="2020-05-05T14:24:00Z">
                    <w:rPr>
                      <w:rFonts w:hint="eastAsia"/>
                      <w:sz w:val="24"/>
                    </w:rPr>
                  </w:rPrChange>
                </w:rPr>
                <w:t>先用一句话说明我们要干啥，然后分为三点解释</w:t>
              </w:r>
            </w:ins>
            <w:ins w:id="161" w:author="BITYM" w:date="2020-05-05T14:24:00Z">
              <w:r w:rsidR="003F461E" w:rsidRPr="004478C8">
                <w:rPr>
                  <w:color w:val="FF0000"/>
                  <w:sz w:val="24"/>
                  <w:highlight w:val="yellow"/>
                  <w:rPrChange w:id="162" w:author="BITYM" w:date="2020-05-05T14:24:00Z">
                    <w:rPr>
                      <w:sz w:val="24"/>
                    </w:rPr>
                  </w:rPrChange>
                </w:rPr>
                <w:t>”</w:t>
              </w:r>
            </w:ins>
            <w:ins w:id="163" w:author="BITYM" w:date="2020-05-05T14:23:00Z">
              <w:r w:rsidRPr="004478C8">
                <w:rPr>
                  <w:color w:val="FF0000"/>
                  <w:sz w:val="24"/>
                  <w:highlight w:val="yellow"/>
                  <w:rPrChange w:id="164" w:author="BITYM" w:date="2020-05-05T14:24:00Z">
                    <w:rPr>
                      <w:sz w:val="24"/>
                    </w:rPr>
                  </w:rPrChange>
                </w:rPr>
                <w:t>)</w:t>
              </w:r>
            </w:ins>
          </w:p>
        </w:tc>
      </w:tr>
      <w:tr w:rsidR="00C560E0" w:rsidRPr="00845BF1" w14:paraId="07F54672" w14:textId="77777777" w:rsidTr="00820121">
        <w:trPr>
          <w:trHeight w:val="630"/>
        </w:trPr>
        <w:tc>
          <w:tcPr>
            <w:tcW w:w="9375" w:type="dxa"/>
            <w:vAlign w:val="center"/>
          </w:tcPr>
          <w:p w14:paraId="063DB27E" w14:textId="77777777" w:rsidR="00C560E0" w:rsidRPr="00845BF1" w:rsidRDefault="00C560E0" w:rsidP="00820121">
            <w:pPr>
              <w:jc w:val="left"/>
              <w:rPr>
                <w:sz w:val="24"/>
              </w:rPr>
            </w:pPr>
            <w:r w:rsidRPr="00845BF1">
              <w:rPr>
                <w:b/>
                <w:sz w:val="24"/>
              </w:rPr>
              <w:t>（二）项目研究拟解决的关键问题（限</w:t>
            </w:r>
            <w:r w:rsidRPr="00845BF1">
              <w:rPr>
                <w:b/>
                <w:sz w:val="24"/>
              </w:rPr>
              <w:t>300</w:t>
            </w:r>
            <w:r w:rsidRPr="00845BF1">
              <w:rPr>
                <w:b/>
                <w:sz w:val="24"/>
              </w:rPr>
              <w:t>字）</w:t>
            </w:r>
          </w:p>
        </w:tc>
      </w:tr>
      <w:tr w:rsidR="00C560E0" w:rsidRPr="00845BF1" w14:paraId="5050755F" w14:textId="77777777" w:rsidTr="00820121">
        <w:trPr>
          <w:trHeight w:val="3676"/>
        </w:trPr>
        <w:tc>
          <w:tcPr>
            <w:tcW w:w="9375" w:type="dxa"/>
          </w:tcPr>
          <w:p w14:paraId="679C3F81" w14:textId="3F3A96DA" w:rsidR="00C560E0" w:rsidRPr="00845BF1" w:rsidRDefault="00C560E0" w:rsidP="00C560E0">
            <w:pPr>
              <w:numPr>
                <w:ilvl w:val="0"/>
                <w:numId w:val="4"/>
              </w:numPr>
              <w:rPr>
                <w:sz w:val="24"/>
              </w:rPr>
            </w:pPr>
            <w:r w:rsidRPr="00845BF1">
              <w:rPr>
                <w:sz w:val="24"/>
              </w:rPr>
              <w:t>获得与学校博物馆的合作，通过拍摄动物标本多角度照片，在</w:t>
            </w:r>
            <w:r w:rsidRPr="00845BF1">
              <w:rPr>
                <w:sz w:val="24"/>
              </w:rPr>
              <w:t>Unity</w:t>
            </w:r>
            <w:r w:rsidR="00644F0E">
              <w:rPr>
                <w:rFonts w:hint="eastAsia"/>
                <w:sz w:val="24"/>
              </w:rPr>
              <w:t>和</w:t>
            </w:r>
            <w:r w:rsidR="00644F0E">
              <w:t xml:space="preserve"> </w:t>
            </w:r>
            <w:r w:rsidR="00644F0E" w:rsidRPr="00644F0E">
              <w:rPr>
                <w:sz w:val="24"/>
              </w:rPr>
              <w:t>ReCap Pro</w:t>
            </w:r>
            <w:r w:rsidRPr="00845BF1">
              <w:rPr>
                <w:sz w:val="24"/>
              </w:rPr>
              <w:t>中利用照片建模的功能建立准确的三维标本模型。</w:t>
            </w:r>
            <w:ins w:id="165" w:author="BITYM" w:date="2020-05-05T14:24:00Z">
              <w:r w:rsidR="00054DDC">
                <w:rPr>
                  <w:rFonts w:hint="eastAsia"/>
                  <w:sz w:val="24"/>
                </w:rPr>
                <w:t>（</w:t>
              </w:r>
              <w:r w:rsidR="00054DDC" w:rsidRPr="00E35DFA">
                <w:rPr>
                  <w:rFonts w:hint="eastAsia"/>
                  <w:color w:val="FF0000"/>
                  <w:sz w:val="24"/>
                  <w:highlight w:val="yellow"/>
                  <w:rPrChange w:id="166" w:author="BITYM" w:date="2020-05-05T14:25:00Z">
                    <w:rPr>
                      <w:rFonts w:hint="eastAsia"/>
                      <w:sz w:val="24"/>
                    </w:rPr>
                  </w:rPrChange>
                </w:rPr>
                <w:t>从北林博物馆</w:t>
              </w:r>
            </w:ins>
            <w:ins w:id="167" w:author="BITYM" w:date="2020-05-05T14:25:00Z">
              <w:r w:rsidR="00054DDC" w:rsidRPr="00E35DFA">
                <w:rPr>
                  <w:rFonts w:hint="eastAsia"/>
                  <w:color w:val="FF0000"/>
                  <w:sz w:val="24"/>
                  <w:highlight w:val="yellow"/>
                  <w:rPrChange w:id="168" w:author="BITYM" w:date="2020-05-05T14:25:00Z">
                    <w:rPr>
                      <w:rFonts w:hint="eastAsia"/>
                      <w:sz w:val="24"/>
                    </w:rPr>
                  </w:rPrChange>
                </w:rPr>
                <w:t>标本的特点进行说明，也就是我们有的标本，别人没有，也就是我们的特色</w:t>
              </w:r>
            </w:ins>
            <w:ins w:id="169" w:author="BITYM" w:date="2020-05-05T14:24:00Z">
              <w:r w:rsidR="00054DDC">
                <w:rPr>
                  <w:sz w:val="24"/>
                </w:rPr>
                <w:t>）</w:t>
              </w:r>
            </w:ins>
          </w:p>
          <w:p w14:paraId="703D2BA0" w14:textId="3A45E8DF" w:rsidR="00C560E0" w:rsidRPr="00845BF1" w:rsidRDefault="00C560E0" w:rsidP="00C560E0">
            <w:pPr>
              <w:numPr>
                <w:ilvl w:val="0"/>
                <w:numId w:val="4"/>
              </w:numPr>
              <w:rPr>
                <w:sz w:val="24"/>
              </w:rPr>
            </w:pPr>
            <w:r w:rsidRPr="00845BF1">
              <w:rPr>
                <w:sz w:val="24"/>
              </w:rPr>
              <w:t>学习并分析动物肢体及骨骼结构，行为方式，运动特点等以制作动物运动动画，分析植物的生长特性，结构组织，标志性细节等，将平面的植物标本制成三维模型。</w:t>
            </w:r>
            <w:ins w:id="170" w:author="BITYM" w:date="2020-05-05T14:27:00Z">
              <w:r w:rsidR="002C1C69">
                <w:rPr>
                  <w:rFonts w:hint="eastAsia"/>
                  <w:sz w:val="24"/>
                </w:rPr>
                <w:t>（</w:t>
              </w:r>
              <w:r w:rsidR="002C1C69" w:rsidRPr="00C946BF">
                <w:rPr>
                  <w:rFonts w:hint="eastAsia"/>
                  <w:color w:val="FF0000"/>
                  <w:sz w:val="24"/>
                  <w:highlight w:val="yellow"/>
                  <w:rPrChange w:id="171" w:author="BITYM" w:date="2020-05-05T14:27:00Z">
                    <w:rPr>
                      <w:rFonts w:hint="eastAsia"/>
                      <w:sz w:val="24"/>
                    </w:rPr>
                  </w:rPrChange>
                </w:rPr>
                <w:t>这里可以强调动画，第一点是模型，所以这里就不要说建模了，动画效果如何？有什么特点？可以这么强调</w:t>
              </w:r>
              <w:r w:rsidR="002C1C69">
                <w:rPr>
                  <w:sz w:val="24"/>
                </w:rPr>
                <w:t>）</w:t>
              </w:r>
            </w:ins>
          </w:p>
          <w:p w14:paraId="75BF8B50" w14:textId="2AD9032D" w:rsidR="00C560E0" w:rsidRPr="00845BF1" w:rsidRDefault="00C560E0" w:rsidP="00C560E0">
            <w:pPr>
              <w:numPr>
                <w:ilvl w:val="0"/>
                <w:numId w:val="4"/>
              </w:numPr>
              <w:rPr>
                <w:sz w:val="24"/>
              </w:rPr>
            </w:pPr>
            <w:r w:rsidRPr="00845BF1">
              <w:rPr>
                <w:sz w:val="24"/>
              </w:rPr>
              <w:t>通过已有的博物馆全景图以及进入博物馆现场考察，分析并结合博物馆展厅</w:t>
            </w:r>
            <w:r w:rsidRPr="00845BF1">
              <w:rPr>
                <w:sz w:val="24"/>
              </w:rPr>
              <w:t>/</w:t>
            </w:r>
            <w:r w:rsidRPr="00845BF1">
              <w:rPr>
                <w:sz w:val="24"/>
              </w:rPr>
              <w:t>展室结构布局，设计合理的</w:t>
            </w:r>
            <w:r w:rsidRPr="00845BF1">
              <w:rPr>
                <w:sz w:val="24"/>
              </w:rPr>
              <w:t>AR</w:t>
            </w:r>
            <w:r w:rsidRPr="00845BF1">
              <w:rPr>
                <w:sz w:val="24"/>
              </w:rPr>
              <w:t>引导逻辑以及进行</w:t>
            </w:r>
            <w:r w:rsidRPr="00845BF1">
              <w:rPr>
                <w:sz w:val="24"/>
              </w:rPr>
              <w:t>AR</w:t>
            </w:r>
            <w:r w:rsidRPr="00845BF1">
              <w:rPr>
                <w:sz w:val="24"/>
              </w:rPr>
              <w:t>三维模型的准确定位。</w:t>
            </w:r>
            <w:ins w:id="172" w:author="BITYM" w:date="2020-05-05T14:25:00Z">
              <w:r w:rsidR="00F10219">
                <w:rPr>
                  <w:rFonts w:hint="eastAsia"/>
                  <w:sz w:val="24"/>
                </w:rPr>
                <w:t>(</w:t>
              </w:r>
              <w:r w:rsidR="00F10219" w:rsidRPr="001270DD">
                <w:rPr>
                  <w:rFonts w:hint="eastAsia"/>
                  <w:color w:val="FF0000"/>
                  <w:sz w:val="24"/>
                  <w:highlight w:val="yellow"/>
                  <w:rPrChange w:id="173" w:author="BITYM" w:date="2020-05-05T14:26:00Z">
                    <w:rPr>
                      <w:rFonts w:hint="eastAsia"/>
                      <w:sz w:val="24"/>
                    </w:rPr>
                  </w:rPrChange>
                </w:rPr>
                <w:t>从</w:t>
              </w:r>
              <w:r w:rsidR="00F10219" w:rsidRPr="001270DD">
                <w:rPr>
                  <w:color w:val="FF0000"/>
                  <w:sz w:val="24"/>
                  <w:highlight w:val="yellow"/>
                  <w:rPrChange w:id="174" w:author="BITYM" w:date="2020-05-05T14:26:00Z">
                    <w:rPr>
                      <w:sz w:val="24"/>
                    </w:rPr>
                  </w:rPrChange>
                </w:rPr>
                <w:t>AR</w:t>
              </w:r>
              <w:r w:rsidR="00F10219" w:rsidRPr="001270DD">
                <w:rPr>
                  <w:rFonts w:hint="eastAsia"/>
                  <w:color w:val="FF0000"/>
                  <w:sz w:val="24"/>
                  <w:highlight w:val="yellow"/>
                  <w:rPrChange w:id="175" w:author="BITYM" w:date="2020-05-05T14:26:00Z">
                    <w:rPr>
                      <w:rFonts w:hint="eastAsia"/>
                      <w:sz w:val="24"/>
                    </w:rPr>
                  </w:rPrChange>
                </w:rPr>
                <w:t>展示的角度</w:t>
              </w:r>
            </w:ins>
            <w:ins w:id="176" w:author="BITYM" w:date="2020-05-05T14:26:00Z">
              <w:r w:rsidR="00F10219" w:rsidRPr="001270DD">
                <w:rPr>
                  <w:rFonts w:hint="eastAsia"/>
                  <w:color w:val="FF0000"/>
                  <w:sz w:val="24"/>
                  <w:highlight w:val="yellow"/>
                  <w:rPrChange w:id="177" w:author="BITYM" w:date="2020-05-05T14:26:00Z">
                    <w:rPr>
                      <w:rFonts w:hint="eastAsia"/>
                      <w:sz w:val="24"/>
                    </w:rPr>
                  </w:rPrChange>
                </w:rPr>
                <w:t>说这个关键问题，也就是说我们有什么特色的展示手段？</w:t>
              </w:r>
              <w:r w:rsidR="00940079">
                <w:rPr>
                  <w:rFonts w:hint="eastAsia"/>
                  <w:color w:val="FF0000"/>
                  <w:sz w:val="24"/>
                </w:rPr>
                <w:t>另外不要</w:t>
              </w:r>
              <w:r w:rsidR="00940079">
                <w:rPr>
                  <w:color w:val="FF0000"/>
                  <w:sz w:val="24"/>
                </w:rPr>
                <w:t>强调全景图，答辩时候可以这么说，能够进馆直接采集数据最好，不行可以通过全景图</w:t>
              </w:r>
            </w:ins>
            <w:ins w:id="178" w:author="BITYM" w:date="2020-05-05T14:27:00Z">
              <w:r w:rsidR="00940079">
                <w:rPr>
                  <w:color w:val="FF0000"/>
                  <w:sz w:val="24"/>
                </w:rPr>
                <w:t>的效果去</w:t>
              </w:r>
              <w:r w:rsidR="006D7701">
                <w:rPr>
                  <w:rFonts w:hint="eastAsia"/>
                  <w:color w:val="FF0000"/>
                  <w:sz w:val="24"/>
                </w:rPr>
                <w:t>开发</w:t>
              </w:r>
            </w:ins>
            <w:ins w:id="179" w:author="BITYM" w:date="2020-05-05T14:25:00Z">
              <w:r w:rsidR="00F10219">
                <w:rPr>
                  <w:rFonts w:hint="eastAsia"/>
                  <w:sz w:val="24"/>
                </w:rPr>
                <w:t>)</w:t>
              </w:r>
            </w:ins>
          </w:p>
        </w:tc>
      </w:tr>
    </w:tbl>
    <w:p w14:paraId="39B39A59" w14:textId="77777777" w:rsidR="00C560E0" w:rsidRPr="00845BF1" w:rsidRDefault="00C560E0" w:rsidP="00C560E0">
      <w:pPr>
        <w:rPr>
          <w:rFonts w:eastAsia="黑体"/>
          <w:sz w:val="28"/>
          <w:szCs w:val="28"/>
        </w:rPr>
      </w:pPr>
      <w:r w:rsidRPr="00845BF1">
        <w:rPr>
          <w:rFonts w:eastAsia="黑体"/>
          <w:sz w:val="28"/>
          <w:szCs w:val="28"/>
        </w:rPr>
        <w:t>四、项目实施方案</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23BA602B" w14:textId="77777777" w:rsidTr="00003D15">
        <w:trPr>
          <w:trHeight w:val="696"/>
        </w:trPr>
        <w:tc>
          <w:tcPr>
            <w:tcW w:w="9375" w:type="dxa"/>
            <w:vAlign w:val="center"/>
          </w:tcPr>
          <w:p w14:paraId="3A352432" w14:textId="77777777" w:rsidR="00C560E0" w:rsidRPr="00845BF1" w:rsidRDefault="00C560E0" w:rsidP="00820121">
            <w:pPr>
              <w:jc w:val="left"/>
              <w:rPr>
                <w:b/>
                <w:sz w:val="24"/>
              </w:rPr>
            </w:pPr>
            <w:r w:rsidRPr="00845BF1">
              <w:rPr>
                <w:b/>
                <w:sz w:val="24"/>
              </w:rPr>
              <w:t>（一）项目研究拟采取的研究方法、技术路线、实验方案（限</w:t>
            </w:r>
            <w:r w:rsidRPr="00845BF1">
              <w:rPr>
                <w:b/>
                <w:sz w:val="24"/>
              </w:rPr>
              <w:t>1000</w:t>
            </w:r>
            <w:r w:rsidRPr="00845BF1">
              <w:rPr>
                <w:b/>
                <w:sz w:val="24"/>
              </w:rPr>
              <w:t>字）</w:t>
            </w:r>
          </w:p>
        </w:tc>
      </w:tr>
      <w:tr w:rsidR="00C560E0" w:rsidRPr="00845BF1" w14:paraId="24E8DEFD" w14:textId="77777777" w:rsidTr="00003D15">
        <w:trPr>
          <w:trHeight w:val="12323"/>
        </w:trPr>
        <w:tc>
          <w:tcPr>
            <w:tcW w:w="9375" w:type="dxa"/>
          </w:tcPr>
          <w:p w14:paraId="40080878" w14:textId="71341F86" w:rsidR="00C560E0" w:rsidRPr="00845BF1" w:rsidRDefault="00C560E0" w:rsidP="00820121">
            <w:pPr>
              <w:rPr>
                <w:sz w:val="24"/>
              </w:rPr>
            </w:pPr>
            <w:r w:rsidRPr="00845BF1">
              <w:rPr>
                <w:b/>
                <w:bCs/>
                <w:sz w:val="24"/>
              </w:rPr>
              <w:lastRenderedPageBreak/>
              <w:t>研究目标</w:t>
            </w:r>
            <w:r w:rsidRPr="00845BF1">
              <w:rPr>
                <w:sz w:val="24"/>
              </w:rPr>
              <w:t>：</w:t>
            </w:r>
            <w:ins w:id="180" w:author="BITYM" w:date="2020-05-05T14:29:00Z">
              <w:r w:rsidR="00C925AF" w:rsidRPr="00FF658E">
                <w:rPr>
                  <w:rFonts w:hint="eastAsia"/>
                  <w:color w:val="FF0000"/>
                  <w:sz w:val="24"/>
                  <w:rPrChange w:id="181" w:author="BITYM" w:date="2020-05-05T14:31:00Z">
                    <w:rPr>
                      <w:rFonts w:hint="eastAsia"/>
                      <w:sz w:val="24"/>
                    </w:rPr>
                  </w:rPrChange>
                </w:rPr>
                <w:t>构建一种</w:t>
              </w:r>
              <w:r w:rsidR="004E66E3" w:rsidRPr="00FF658E">
                <w:rPr>
                  <w:rFonts w:hint="eastAsia"/>
                  <w:color w:val="FF0000"/>
                  <w:sz w:val="24"/>
                  <w:rPrChange w:id="182" w:author="BITYM" w:date="2020-05-05T14:31:00Z">
                    <w:rPr>
                      <w:rFonts w:hint="eastAsia"/>
                      <w:sz w:val="24"/>
                    </w:rPr>
                  </w:rPrChange>
                </w:rPr>
                <w:t>基于</w:t>
              </w:r>
              <w:r w:rsidR="004E66E3" w:rsidRPr="00FF658E">
                <w:rPr>
                  <w:color w:val="FF0000"/>
                  <w:sz w:val="24"/>
                  <w:rPrChange w:id="183" w:author="BITYM" w:date="2020-05-05T14:31:00Z">
                    <w:rPr>
                      <w:sz w:val="24"/>
                    </w:rPr>
                  </w:rPrChange>
                </w:rPr>
                <w:t>AR</w:t>
              </w:r>
            </w:ins>
            <w:del w:id="184" w:author="BITYM" w:date="2020-05-05T14:30:00Z">
              <w:r w:rsidRPr="00FF658E" w:rsidDel="004E66E3">
                <w:rPr>
                  <w:rFonts w:hint="eastAsia"/>
                  <w:color w:val="FF0000"/>
                  <w:sz w:val="24"/>
                  <w:rPrChange w:id="185" w:author="BITYM" w:date="2020-05-05T14:31:00Z">
                    <w:rPr>
                      <w:rFonts w:hint="eastAsia"/>
                      <w:sz w:val="24"/>
                    </w:rPr>
                  </w:rPrChange>
                </w:rPr>
                <w:delText>针对</w:delText>
              </w:r>
            </w:del>
            <w:ins w:id="186" w:author="BITYM" w:date="2020-05-05T14:30:00Z">
              <w:r w:rsidR="004E66E3" w:rsidRPr="00FF658E">
                <w:rPr>
                  <w:rFonts w:hint="eastAsia"/>
                  <w:color w:val="FF0000"/>
                  <w:sz w:val="24"/>
                  <w:rPrChange w:id="187" w:author="BITYM" w:date="2020-05-05T14:31:00Z">
                    <w:rPr>
                      <w:rFonts w:hint="eastAsia"/>
                      <w:sz w:val="24"/>
                    </w:rPr>
                  </w:rPrChange>
                </w:rPr>
                <w:t>的</w:t>
              </w:r>
            </w:ins>
            <w:r w:rsidRPr="00FF658E">
              <w:rPr>
                <w:rFonts w:hint="eastAsia"/>
                <w:color w:val="FF0000"/>
                <w:sz w:val="24"/>
                <w:rPrChange w:id="188" w:author="BITYM" w:date="2020-05-05T14:31:00Z">
                  <w:rPr>
                    <w:rFonts w:hint="eastAsia"/>
                    <w:sz w:val="24"/>
                  </w:rPr>
                </w:rPrChange>
              </w:rPr>
              <w:t>博物馆</w:t>
            </w:r>
            <w:del w:id="189" w:author="BITYM" w:date="2020-05-05T14:29:00Z">
              <w:r w:rsidRPr="00FF658E" w:rsidDel="00C925AF">
                <w:rPr>
                  <w:rFonts w:hint="eastAsia"/>
                  <w:color w:val="FF0000"/>
                  <w:sz w:val="24"/>
                  <w:rPrChange w:id="190" w:author="BITYM" w:date="2020-05-05T14:31:00Z">
                    <w:rPr>
                      <w:rFonts w:hint="eastAsia"/>
                      <w:sz w:val="24"/>
                    </w:rPr>
                  </w:rPrChange>
                </w:rPr>
                <w:delText>目前已有的</w:delText>
              </w:r>
            </w:del>
            <w:r w:rsidRPr="00FF658E">
              <w:rPr>
                <w:rFonts w:hint="eastAsia"/>
                <w:color w:val="FF0000"/>
                <w:sz w:val="24"/>
                <w:rPrChange w:id="191" w:author="BITYM" w:date="2020-05-05T14:31:00Z">
                  <w:rPr>
                    <w:rFonts w:hint="eastAsia"/>
                    <w:sz w:val="24"/>
                  </w:rPr>
                </w:rPrChange>
              </w:rPr>
              <w:t>藏品</w:t>
            </w:r>
            <w:del w:id="192" w:author="BITYM" w:date="2020-05-05T14:29:00Z">
              <w:r w:rsidRPr="00FF658E" w:rsidDel="00F77007">
                <w:rPr>
                  <w:rFonts w:hint="eastAsia"/>
                  <w:color w:val="FF0000"/>
                  <w:sz w:val="24"/>
                  <w:rPrChange w:id="193" w:author="BITYM" w:date="2020-05-05T14:31:00Z">
                    <w:rPr>
                      <w:rFonts w:hint="eastAsia"/>
                      <w:sz w:val="24"/>
                    </w:rPr>
                  </w:rPrChange>
                </w:rPr>
                <w:delText>进行</w:delText>
              </w:r>
            </w:del>
            <w:r w:rsidRPr="00FF658E">
              <w:rPr>
                <w:rFonts w:hint="eastAsia"/>
                <w:color w:val="FF0000"/>
                <w:sz w:val="24"/>
                <w:rPrChange w:id="194" w:author="BITYM" w:date="2020-05-05T14:31:00Z">
                  <w:rPr>
                    <w:rFonts w:hint="eastAsia"/>
                    <w:sz w:val="24"/>
                  </w:rPr>
                </w:rPrChange>
              </w:rPr>
              <w:t>数字</w:t>
            </w:r>
            <w:ins w:id="195" w:author="BITYM" w:date="2020-05-05T14:29:00Z">
              <w:r w:rsidR="00F77007" w:rsidRPr="00FF658E">
                <w:rPr>
                  <w:rFonts w:hint="eastAsia"/>
                  <w:color w:val="FF0000"/>
                  <w:sz w:val="24"/>
                  <w:rPrChange w:id="196" w:author="BITYM" w:date="2020-05-05T14:31:00Z">
                    <w:rPr>
                      <w:rFonts w:hint="eastAsia"/>
                      <w:sz w:val="24"/>
                    </w:rPr>
                  </w:rPrChange>
                </w:rPr>
                <w:t>化</w:t>
              </w:r>
            </w:ins>
            <w:ins w:id="197" w:author="BITYM" w:date="2020-05-05T14:31:00Z">
              <w:r w:rsidR="00BF1543" w:rsidRPr="00FF658E">
                <w:rPr>
                  <w:rFonts w:hint="eastAsia"/>
                  <w:color w:val="FF0000"/>
                  <w:sz w:val="24"/>
                  <w:rPrChange w:id="198" w:author="BITYM" w:date="2020-05-05T14:31:00Z">
                    <w:rPr>
                      <w:rFonts w:hint="eastAsia"/>
                      <w:sz w:val="24"/>
                    </w:rPr>
                  </w:rPrChange>
                </w:rPr>
                <w:t>游览</w:t>
              </w:r>
            </w:ins>
            <w:ins w:id="199" w:author="BITYM" w:date="2020-05-05T14:29:00Z">
              <w:r w:rsidR="00F77007" w:rsidRPr="00FF658E">
                <w:rPr>
                  <w:rFonts w:hint="eastAsia"/>
                  <w:color w:val="FF0000"/>
                  <w:sz w:val="24"/>
                  <w:rPrChange w:id="200" w:author="BITYM" w:date="2020-05-05T14:31:00Z">
                    <w:rPr>
                      <w:rFonts w:hint="eastAsia"/>
                      <w:sz w:val="24"/>
                    </w:rPr>
                  </w:rPrChange>
                </w:rPr>
                <w:t>展示</w:t>
              </w:r>
            </w:ins>
            <w:ins w:id="201" w:author="BITYM" w:date="2020-05-05T14:30:00Z">
              <w:r w:rsidR="00545E76" w:rsidRPr="00FF658E">
                <w:rPr>
                  <w:rFonts w:hint="eastAsia"/>
                  <w:color w:val="FF0000"/>
                  <w:sz w:val="24"/>
                  <w:rPrChange w:id="202" w:author="BITYM" w:date="2020-05-05T14:31:00Z">
                    <w:rPr>
                      <w:rFonts w:hint="eastAsia"/>
                      <w:sz w:val="24"/>
                    </w:rPr>
                  </w:rPrChange>
                </w:rPr>
                <w:t>移动端</w:t>
              </w:r>
              <w:r w:rsidR="00545E76" w:rsidRPr="00FF658E">
                <w:rPr>
                  <w:color w:val="FF0000"/>
                  <w:sz w:val="24"/>
                  <w:rPrChange w:id="203" w:author="BITYM" w:date="2020-05-05T14:31:00Z">
                    <w:rPr>
                      <w:sz w:val="24"/>
                    </w:rPr>
                  </w:rPrChange>
                </w:rPr>
                <w:t>APP</w:t>
              </w:r>
            </w:ins>
            <w:ins w:id="204" w:author="BITYM" w:date="2020-05-05T14:29:00Z">
              <w:r w:rsidR="00F77007" w:rsidRPr="00FF658E">
                <w:rPr>
                  <w:rFonts w:hint="eastAsia"/>
                  <w:color w:val="FF0000"/>
                  <w:sz w:val="24"/>
                  <w:rPrChange w:id="205" w:author="BITYM" w:date="2020-05-05T14:31:00Z">
                    <w:rPr>
                      <w:rFonts w:hint="eastAsia"/>
                      <w:sz w:val="24"/>
                    </w:rPr>
                  </w:rPrChange>
                </w:rPr>
                <w:t>系统，</w:t>
              </w:r>
            </w:ins>
            <w:del w:id="206" w:author="BITYM" w:date="2020-05-05T14:29:00Z">
              <w:r w:rsidRPr="00FF658E" w:rsidDel="00F77007">
                <w:rPr>
                  <w:rFonts w:hint="eastAsia"/>
                  <w:color w:val="FF0000"/>
                  <w:sz w:val="24"/>
                  <w:rPrChange w:id="207" w:author="BITYM" w:date="2020-05-05T14:31:00Z">
                    <w:rPr>
                      <w:rFonts w:hint="eastAsia"/>
                      <w:sz w:val="24"/>
                    </w:rPr>
                  </w:rPrChange>
                </w:rPr>
                <w:delText>建模</w:delText>
              </w:r>
            </w:del>
            <w:del w:id="208" w:author="BITYM" w:date="2020-05-05T14:30:00Z">
              <w:r w:rsidRPr="00FF658E" w:rsidDel="008538AA">
                <w:rPr>
                  <w:rFonts w:hint="eastAsia"/>
                  <w:color w:val="FF0000"/>
                  <w:sz w:val="24"/>
                  <w:rPrChange w:id="209" w:author="BITYM" w:date="2020-05-05T14:31:00Z">
                    <w:rPr>
                      <w:rFonts w:hint="eastAsia"/>
                      <w:sz w:val="24"/>
                    </w:rPr>
                  </w:rPrChange>
                </w:rPr>
                <w:delText>，</w:delText>
              </w:r>
            </w:del>
            <w:del w:id="210" w:author="BITYM" w:date="2020-05-05T14:29:00Z">
              <w:r w:rsidRPr="00FF658E" w:rsidDel="004E66E3">
                <w:rPr>
                  <w:rFonts w:hint="eastAsia"/>
                  <w:color w:val="FF0000"/>
                  <w:sz w:val="24"/>
                  <w:rPrChange w:id="211" w:author="BITYM" w:date="2020-05-05T14:31:00Z">
                    <w:rPr>
                      <w:rFonts w:hint="eastAsia"/>
                      <w:sz w:val="24"/>
                    </w:rPr>
                  </w:rPrChange>
                </w:rPr>
                <w:delText>利用</w:delText>
              </w:r>
              <w:r w:rsidRPr="00FF658E" w:rsidDel="004E66E3">
                <w:rPr>
                  <w:color w:val="FF0000"/>
                  <w:sz w:val="24"/>
                  <w:rPrChange w:id="212" w:author="BITYM" w:date="2020-05-05T14:31:00Z">
                    <w:rPr>
                      <w:sz w:val="24"/>
                    </w:rPr>
                  </w:rPrChange>
                </w:rPr>
                <w:delText>AR</w:delText>
              </w:r>
              <w:r w:rsidRPr="00FF658E" w:rsidDel="004E66E3">
                <w:rPr>
                  <w:rFonts w:hint="eastAsia"/>
                  <w:color w:val="FF0000"/>
                  <w:sz w:val="24"/>
                  <w:rPrChange w:id="213" w:author="BITYM" w:date="2020-05-05T14:31:00Z">
                    <w:rPr>
                      <w:rFonts w:hint="eastAsia"/>
                      <w:sz w:val="24"/>
                    </w:rPr>
                  </w:rPrChange>
                </w:rPr>
                <w:delText>技术</w:delText>
              </w:r>
            </w:del>
            <w:del w:id="214" w:author="BITYM" w:date="2020-05-05T14:30:00Z">
              <w:r w:rsidRPr="00FF658E" w:rsidDel="008538AA">
                <w:rPr>
                  <w:rFonts w:hint="eastAsia"/>
                  <w:color w:val="FF0000"/>
                  <w:sz w:val="24"/>
                  <w:rPrChange w:id="215" w:author="BITYM" w:date="2020-05-05T14:31:00Z">
                    <w:rPr>
                      <w:rFonts w:hint="eastAsia"/>
                      <w:sz w:val="24"/>
                    </w:rPr>
                  </w:rPrChange>
                </w:rPr>
                <w:delText>，</w:delText>
              </w:r>
              <w:r w:rsidRPr="00FF658E" w:rsidDel="00545E76">
                <w:rPr>
                  <w:rFonts w:hint="eastAsia"/>
                  <w:color w:val="FF0000"/>
                  <w:sz w:val="24"/>
                  <w:rPrChange w:id="216" w:author="BITYM" w:date="2020-05-05T14:31:00Z">
                    <w:rPr>
                      <w:rFonts w:hint="eastAsia"/>
                      <w:sz w:val="24"/>
                    </w:rPr>
                  </w:rPrChange>
                </w:rPr>
                <w:delText>以移动端</w:delText>
              </w:r>
              <w:r w:rsidRPr="00FF658E" w:rsidDel="00545E76">
                <w:rPr>
                  <w:color w:val="FF0000"/>
                  <w:sz w:val="24"/>
                  <w:rPrChange w:id="217" w:author="BITYM" w:date="2020-05-05T14:31:00Z">
                    <w:rPr>
                      <w:sz w:val="24"/>
                    </w:rPr>
                  </w:rPrChange>
                </w:rPr>
                <w:delText>APP</w:delText>
              </w:r>
              <w:r w:rsidRPr="00FF658E" w:rsidDel="00545E76">
                <w:rPr>
                  <w:rFonts w:hint="eastAsia"/>
                  <w:color w:val="FF0000"/>
                  <w:sz w:val="24"/>
                  <w:rPrChange w:id="218" w:author="BITYM" w:date="2020-05-05T14:31:00Z">
                    <w:rPr>
                      <w:rFonts w:hint="eastAsia"/>
                      <w:sz w:val="24"/>
                    </w:rPr>
                  </w:rPrChange>
                </w:rPr>
                <w:delText>为媒介，</w:delText>
              </w:r>
            </w:del>
            <w:ins w:id="219" w:author="BITYM" w:date="2020-05-05T14:30:00Z">
              <w:r w:rsidR="00953956" w:rsidRPr="00FF658E">
                <w:rPr>
                  <w:rFonts w:hint="eastAsia"/>
                  <w:color w:val="FF0000"/>
                  <w:sz w:val="24"/>
                  <w:rPrChange w:id="220" w:author="BITYM" w:date="2020-05-05T14:31:00Z">
                    <w:rPr>
                      <w:rFonts w:hint="eastAsia"/>
                      <w:sz w:val="24"/>
                    </w:rPr>
                  </w:rPrChange>
                </w:rPr>
                <w:t>以</w:t>
              </w:r>
              <w:r w:rsidR="00E7623E" w:rsidRPr="00FF658E">
                <w:rPr>
                  <w:rFonts w:hint="eastAsia"/>
                  <w:color w:val="FF0000"/>
                  <w:sz w:val="24"/>
                  <w:rPrChange w:id="221" w:author="BITYM" w:date="2020-05-05T14:31:00Z">
                    <w:rPr>
                      <w:rFonts w:hint="eastAsia"/>
                      <w:sz w:val="24"/>
                    </w:rPr>
                  </w:rPrChange>
                </w:rPr>
                <w:t>增强</w:t>
              </w:r>
            </w:ins>
            <w:del w:id="222" w:author="BITYM" w:date="2020-05-05T14:30:00Z">
              <w:r w:rsidRPr="00FF658E" w:rsidDel="00DF42F0">
                <w:rPr>
                  <w:rFonts w:hint="eastAsia"/>
                  <w:color w:val="FF0000"/>
                  <w:sz w:val="24"/>
                  <w:rPrChange w:id="223" w:author="BITYM" w:date="2020-05-05T14:31:00Z">
                    <w:rPr>
                      <w:rFonts w:hint="eastAsia"/>
                      <w:sz w:val="24"/>
                    </w:rPr>
                  </w:rPrChange>
                </w:rPr>
                <w:delText>为</w:delText>
              </w:r>
            </w:del>
            <w:r w:rsidRPr="00FF658E">
              <w:rPr>
                <w:rFonts w:hint="eastAsia"/>
                <w:color w:val="FF0000"/>
                <w:sz w:val="24"/>
                <w:rPrChange w:id="224" w:author="BITYM" w:date="2020-05-05T14:31:00Z">
                  <w:rPr>
                    <w:rFonts w:hint="eastAsia"/>
                    <w:sz w:val="24"/>
                  </w:rPr>
                </w:rPrChange>
              </w:rPr>
              <w:t>藏品</w:t>
            </w:r>
            <w:ins w:id="225" w:author="BITYM" w:date="2020-05-05T14:30:00Z">
              <w:r w:rsidR="00E7623E" w:rsidRPr="00FF658E">
                <w:rPr>
                  <w:rFonts w:hint="eastAsia"/>
                  <w:color w:val="FF0000"/>
                  <w:sz w:val="24"/>
                  <w:rPrChange w:id="226" w:author="BITYM" w:date="2020-05-05T14:31:00Z">
                    <w:rPr>
                      <w:rFonts w:hint="eastAsia"/>
                      <w:sz w:val="24"/>
                    </w:rPr>
                  </w:rPrChange>
                </w:rPr>
                <w:t>的</w:t>
              </w:r>
            </w:ins>
            <w:del w:id="227" w:author="BITYM" w:date="2020-05-05T14:30:00Z">
              <w:r w:rsidRPr="00FF658E" w:rsidDel="00E7623E">
                <w:rPr>
                  <w:rFonts w:hint="eastAsia"/>
                  <w:color w:val="FF0000"/>
                  <w:sz w:val="24"/>
                  <w:rPrChange w:id="228" w:author="BITYM" w:date="2020-05-05T14:31:00Z">
                    <w:rPr>
                      <w:rFonts w:hint="eastAsia"/>
                      <w:sz w:val="24"/>
                    </w:rPr>
                  </w:rPrChange>
                </w:rPr>
                <w:delText>建立</w:delText>
              </w:r>
            </w:del>
            <w:del w:id="229" w:author="BITYM" w:date="2020-05-05T14:31:00Z">
              <w:r w:rsidRPr="00FF658E" w:rsidDel="00E7623E">
                <w:rPr>
                  <w:rFonts w:hint="eastAsia"/>
                  <w:color w:val="FF0000"/>
                  <w:sz w:val="24"/>
                  <w:rPrChange w:id="230" w:author="BITYM" w:date="2020-05-05T14:31:00Z">
                    <w:rPr>
                      <w:rFonts w:hint="eastAsia"/>
                      <w:sz w:val="24"/>
                    </w:rPr>
                  </w:rPrChange>
                </w:rPr>
                <w:delText>更具</w:delText>
              </w:r>
            </w:del>
            <w:r w:rsidRPr="00FF658E">
              <w:rPr>
                <w:rFonts w:hint="eastAsia"/>
                <w:color w:val="FF0000"/>
                <w:sz w:val="24"/>
                <w:rPrChange w:id="231" w:author="BITYM" w:date="2020-05-05T14:31:00Z">
                  <w:rPr>
                    <w:rFonts w:hint="eastAsia"/>
                    <w:sz w:val="24"/>
                  </w:rPr>
                </w:rPrChange>
              </w:rPr>
              <w:t>观赏性、科普性</w:t>
            </w:r>
            <w:del w:id="232" w:author="BITYM" w:date="2020-05-05T14:31:00Z">
              <w:r w:rsidRPr="00FF658E" w:rsidDel="00BF1543">
                <w:rPr>
                  <w:rFonts w:hint="eastAsia"/>
                  <w:color w:val="FF0000"/>
                  <w:sz w:val="24"/>
                  <w:rPrChange w:id="233" w:author="BITYM" w:date="2020-05-05T14:31:00Z">
                    <w:rPr>
                      <w:rFonts w:hint="eastAsia"/>
                      <w:sz w:val="24"/>
                    </w:rPr>
                  </w:rPrChange>
                </w:rPr>
                <w:delText>的游览模式</w:delText>
              </w:r>
            </w:del>
            <w:r w:rsidRPr="00FF658E">
              <w:rPr>
                <w:rFonts w:hint="eastAsia"/>
                <w:color w:val="FF0000"/>
                <w:sz w:val="24"/>
                <w:rPrChange w:id="234" w:author="BITYM" w:date="2020-05-05T14:31:00Z">
                  <w:rPr>
                    <w:rFonts w:hint="eastAsia"/>
                    <w:sz w:val="24"/>
                  </w:rPr>
                </w:rPrChange>
              </w:rPr>
              <w:t>。</w:t>
            </w:r>
          </w:p>
          <w:p w14:paraId="0F39BBF0" w14:textId="77777777" w:rsidR="00C560E0" w:rsidRPr="00845BF1" w:rsidRDefault="00C560E0" w:rsidP="00820121">
            <w:pPr>
              <w:rPr>
                <w:sz w:val="24"/>
              </w:rPr>
            </w:pPr>
            <w:r w:rsidRPr="00845BF1">
              <w:rPr>
                <w:b/>
                <w:bCs/>
                <w:sz w:val="24"/>
              </w:rPr>
              <w:t>研究方法</w:t>
            </w:r>
            <w:r w:rsidRPr="00845BF1">
              <w:rPr>
                <w:sz w:val="24"/>
              </w:rPr>
              <w:t>：</w:t>
            </w:r>
          </w:p>
          <w:p w14:paraId="34EB9F95" w14:textId="29B4E487" w:rsidR="00C560E0" w:rsidRPr="00845BF1" w:rsidRDefault="00C560E0" w:rsidP="00820121">
            <w:pPr>
              <w:ind w:firstLineChars="200" w:firstLine="480"/>
              <w:rPr>
                <w:sz w:val="24"/>
              </w:rPr>
            </w:pPr>
            <w:r w:rsidRPr="00845BF1">
              <w:rPr>
                <w:sz w:val="24"/>
              </w:rPr>
              <w:t>立体动物标本将基于</w:t>
            </w:r>
            <w:r w:rsidRPr="00845BF1">
              <w:rPr>
                <w:sz w:val="24"/>
              </w:rPr>
              <w:t>Unity</w:t>
            </w:r>
            <w:r w:rsidRPr="00845BF1">
              <w:rPr>
                <w:sz w:val="24"/>
              </w:rPr>
              <w:t>照片数字建模技术建立起标本三维模型，学习并结合动植物肢体结构知识实现动态效果。平面的植物标本则以标本照片为依据，通过实地观察活体植物或根据活体植物照片建立三维模型。参考并结合不同自然博物馆的引导设计，在</w:t>
            </w:r>
            <w:r w:rsidRPr="00845BF1">
              <w:rPr>
                <w:sz w:val="24"/>
              </w:rPr>
              <w:t>Unity</w:t>
            </w:r>
            <w:r w:rsidRPr="00845BF1">
              <w:rPr>
                <w:sz w:val="24"/>
              </w:rPr>
              <w:t>中结合</w:t>
            </w:r>
            <w:r w:rsidRPr="00845BF1">
              <w:rPr>
                <w:sz w:val="24"/>
              </w:rPr>
              <w:t>Vuforia SDK</w:t>
            </w:r>
            <w:r w:rsidRPr="00845BF1">
              <w:rPr>
                <w:sz w:val="24"/>
              </w:rPr>
              <w:t>进行</w:t>
            </w:r>
            <w:r w:rsidRPr="00845BF1">
              <w:rPr>
                <w:sz w:val="24"/>
              </w:rPr>
              <w:t>AR</w:t>
            </w:r>
            <w:r w:rsidRPr="00845BF1">
              <w:rPr>
                <w:sz w:val="24"/>
              </w:rPr>
              <w:t>功能的研究开发并构建跨平台的移动端</w:t>
            </w:r>
            <w:r w:rsidRPr="00845BF1">
              <w:rPr>
                <w:sz w:val="24"/>
              </w:rPr>
              <w:t>APP</w:t>
            </w:r>
            <w:r w:rsidRPr="00845BF1">
              <w:rPr>
                <w:sz w:val="24"/>
              </w:rPr>
              <w:t>。</w:t>
            </w:r>
          </w:p>
          <w:p w14:paraId="4E55F636" w14:textId="70319A8A" w:rsidR="00C560E0" w:rsidRPr="00845BF1" w:rsidRDefault="00C560E0" w:rsidP="00820121">
            <w:pPr>
              <w:rPr>
                <w:sz w:val="24"/>
              </w:rPr>
            </w:pPr>
            <w:r w:rsidRPr="00845BF1">
              <w:rPr>
                <w:b/>
                <w:bCs/>
                <w:sz w:val="24"/>
              </w:rPr>
              <w:t>技术路线</w:t>
            </w:r>
            <w:r w:rsidRPr="00845BF1">
              <w:rPr>
                <w:sz w:val="24"/>
              </w:rPr>
              <w:t>：</w:t>
            </w:r>
            <w:ins w:id="235" w:author="BITYM" w:date="2020-05-05T14:32:00Z">
              <w:r w:rsidR="00243DC2">
                <w:rPr>
                  <w:rFonts w:hint="eastAsia"/>
                  <w:sz w:val="24"/>
                </w:rPr>
                <w:t>（</w:t>
              </w:r>
              <w:r w:rsidR="00243DC2" w:rsidRPr="00F06409">
                <w:rPr>
                  <w:rFonts w:hint="eastAsia"/>
                  <w:color w:val="FF0000"/>
                  <w:sz w:val="24"/>
                  <w:highlight w:val="yellow"/>
                  <w:rPrChange w:id="236" w:author="BITYM" w:date="2020-05-05T14:32:00Z">
                    <w:rPr>
                      <w:rFonts w:hint="eastAsia"/>
                      <w:sz w:val="24"/>
                    </w:rPr>
                  </w:rPrChange>
                </w:rPr>
                <w:t>图画的挺细，部分可以移到研究方案中去说明</w:t>
              </w:r>
              <w:r w:rsidR="00243DC2">
                <w:rPr>
                  <w:sz w:val="24"/>
                </w:rPr>
                <w:t>）</w:t>
              </w:r>
            </w:ins>
          </w:p>
          <w:p w14:paraId="52D362B6" w14:textId="5D54E69D" w:rsidR="00C560E0" w:rsidRDefault="00725EE4" w:rsidP="00C560E0">
            <w:pPr>
              <w:jc w:val="center"/>
              <w:rPr>
                <w:ins w:id="237" w:author="BITYM" w:date="2020-05-05T14:32:00Z"/>
                <w:sz w:val="24"/>
              </w:rPr>
            </w:pPr>
            <w:r>
              <w:rPr>
                <w:noProof/>
              </w:rPr>
              <w:drawing>
                <wp:inline distT="0" distB="0" distL="0" distR="0" wp14:anchorId="5C9513AE" wp14:editId="513AB6CC">
                  <wp:extent cx="5030800" cy="630282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41" b="2116"/>
                          <a:stretch/>
                        </pic:blipFill>
                        <pic:spPr bwMode="auto">
                          <a:xfrm>
                            <a:off x="0" y="0"/>
                            <a:ext cx="5066933" cy="6348098"/>
                          </a:xfrm>
                          <a:prstGeom prst="rect">
                            <a:avLst/>
                          </a:prstGeom>
                          <a:noFill/>
                          <a:ln>
                            <a:noFill/>
                          </a:ln>
                          <a:extLst>
                            <a:ext uri="{53640926-AAD7-44D8-BBD7-CCE9431645EC}">
                              <a14:shadowObscured xmlns:a14="http://schemas.microsoft.com/office/drawing/2010/main"/>
                            </a:ext>
                          </a:extLst>
                        </pic:spPr>
                      </pic:pic>
                    </a:graphicData>
                  </a:graphic>
                </wp:inline>
              </w:drawing>
            </w:r>
          </w:p>
          <w:p w14:paraId="3850632A" w14:textId="3C14FF71" w:rsidR="000A4B65" w:rsidRPr="00AE1AD2" w:rsidRDefault="000A4B65" w:rsidP="00C560E0">
            <w:pPr>
              <w:jc w:val="center"/>
              <w:rPr>
                <w:color w:val="FF0000"/>
                <w:sz w:val="24"/>
                <w:rPrChange w:id="238" w:author="BITYM" w:date="2020-05-05T14:33:00Z">
                  <w:rPr>
                    <w:sz w:val="24"/>
                  </w:rPr>
                </w:rPrChange>
              </w:rPr>
            </w:pPr>
            <w:ins w:id="239" w:author="BITYM" w:date="2020-05-05T14:33:00Z">
              <w:r w:rsidRPr="00AE1AD2">
                <w:rPr>
                  <w:rFonts w:hint="eastAsia"/>
                  <w:color w:val="FF0000"/>
                  <w:sz w:val="24"/>
                  <w:rPrChange w:id="240" w:author="BITYM" w:date="2020-05-05T14:33:00Z">
                    <w:rPr>
                      <w:rFonts w:hint="eastAsia"/>
                      <w:sz w:val="24"/>
                    </w:rPr>
                  </w:rPrChange>
                </w:rPr>
                <w:t>图</w:t>
              </w:r>
              <w:r w:rsidRPr="00AE1AD2">
                <w:rPr>
                  <w:color w:val="FF0000"/>
                  <w:sz w:val="24"/>
                  <w:rPrChange w:id="241" w:author="BITYM" w:date="2020-05-05T14:33:00Z">
                    <w:rPr>
                      <w:sz w:val="24"/>
                    </w:rPr>
                  </w:rPrChange>
                </w:rPr>
                <w:t xml:space="preserve">1  </w:t>
              </w:r>
              <w:r w:rsidRPr="00AE1AD2">
                <w:rPr>
                  <w:rFonts w:hint="eastAsia"/>
                  <w:color w:val="FF0000"/>
                  <w:sz w:val="24"/>
                  <w:rPrChange w:id="242" w:author="BITYM" w:date="2020-05-05T14:33:00Z">
                    <w:rPr>
                      <w:rFonts w:hint="eastAsia"/>
                      <w:sz w:val="24"/>
                    </w:rPr>
                  </w:rPrChange>
                </w:rPr>
                <w:t>……</w:t>
              </w:r>
            </w:ins>
          </w:p>
          <w:p w14:paraId="6449910F" w14:textId="77777777" w:rsidR="00C560E0" w:rsidRPr="00845BF1" w:rsidRDefault="00C560E0" w:rsidP="00C560E0">
            <w:pPr>
              <w:rPr>
                <w:b/>
                <w:bCs/>
                <w:sz w:val="24"/>
              </w:rPr>
            </w:pPr>
            <w:r w:rsidRPr="00845BF1">
              <w:rPr>
                <w:b/>
                <w:bCs/>
                <w:sz w:val="24"/>
              </w:rPr>
              <w:t>实验方案：</w:t>
            </w:r>
          </w:p>
          <w:p w14:paraId="524CA096" w14:textId="701CFC37" w:rsidR="00C560E0" w:rsidRPr="00845BF1" w:rsidRDefault="00C560E0" w:rsidP="00C560E0">
            <w:pPr>
              <w:pStyle w:val="a7"/>
              <w:numPr>
                <w:ilvl w:val="0"/>
                <w:numId w:val="9"/>
              </w:numPr>
              <w:ind w:firstLineChars="0"/>
              <w:rPr>
                <w:sz w:val="24"/>
              </w:rPr>
            </w:pPr>
            <w:r w:rsidRPr="00845BF1">
              <w:rPr>
                <w:sz w:val="24"/>
              </w:rPr>
              <w:t>前期调研：阅读文献、查找相关新闻、查询</w:t>
            </w:r>
            <w:r w:rsidRPr="00845BF1">
              <w:rPr>
                <w:sz w:val="24"/>
              </w:rPr>
              <w:t>Unity</w:t>
            </w:r>
            <w:r w:rsidR="00644F0E">
              <w:rPr>
                <w:rFonts w:hint="eastAsia"/>
                <w:sz w:val="24"/>
              </w:rPr>
              <w:t>、</w:t>
            </w:r>
            <w:r w:rsidR="00644F0E">
              <w:rPr>
                <w:sz w:val="24"/>
              </w:rPr>
              <w:t>A</w:t>
            </w:r>
            <w:r w:rsidR="00644F0E">
              <w:rPr>
                <w:rFonts w:hint="eastAsia"/>
                <w:sz w:val="24"/>
              </w:rPr>
              <w:t>u</w:t>
            </w:r>
            <w:r w:rsidR="00644F0E">
              <w:rPr>
                <w:sz w:val="24"/>
              </w:rPr>
              <w:t>todesk</w:t>
            </w:r>
            <w:r w:rsidRPr="00845BF1">
              <w:rPr>
                <w:sz w:val="24"/>
              </w:rPr>
              <w:t>网站及开发文档、浏览北京林业大学标本馆网站、观察北京林业大学博物馆全景图、下载使用部分</w:t>
            </w:r>
            <w:r w:rsidRPr="00845BF1">
              <w:rPr>
                <w:sz w:val="24"/>
              </w:rPr>
              <w:t>AR</w:t>
            </w:r>
            <w:r w:rsidRPr="00845BF1">
              <w:rPr>
                <w:sz w:val="24"/>
              </w:rPr>
              <w:t>应</w:t>
            </w:r>
            <w:r w:rsidRPr="00845BF1">
              <w:rPr>
                <w:sz w:val="24"/>
              </w:rPr>
              <w:lastRenderedPageBreak/>
              <w:t>用、观看相关视频</w:t>
            </w:r>
          </w:p>
          <w:p w14:paraId="429BC1DE" w14:textId="77777777" w:rsidR="00C560E0" w:rsidRPr="00845BF1" w:rsidRDefault="00C560E0" w:rsidP="00C560E0">
            <w:pPr>
              <w:pStyle w:val="a7"/>
              <w:numPr>
                <w:ilvl w:val="0"/>
                <w:numId w:val="9"/>
              </w:numPr>
              <w:ind w:firstLineChars="0"/>
              <w:rPr>
                <w:sz w:val="24"/>
              </w:rPr>
            </w:pPr>
            <w:r w:rsidRPr="00845BF1">
              <w:rPr>
                <w:sz w:val="24"/>
              </w:rPr>
              <w:t>产品设计</w:t>
            </w:r>
            <w:r w:rsidR="00A25822" w:rsidRPr="00845BF1">
              <w:rPr>
                <w:sz w:val="24"/>
              </w:rPr>
              <w:t>：</w:t>
            </w:r>
          </w:p>
          <w:p w14:paraId="55C28666" w14:textId="11011CB2" w:rsidR="00A25822" w:rsidRDefault="00A25822" w:rsidP="006C163E">
            <w:pPr>
              <w:pStyle w:val="a7"/>
              <w:numPr>
                <w:ilvl w:val="0"/>
                <w:numId w:val="10"/>
              </w:numPr>
              <w:ind w:firstLineChars="0"/>
              <w:rPr>
                <w:sz w:val="24"/>
              </w:rPr>
            </w:pPr>
            <w:r w:rsidRPr="00845BF1">
              <w:rPr>
                <w:sz w:val="24"/>
              </w:rPr>
              <w:t>APP</w:t>
            </w:r>
            <w:r w:rsidRPr="00845BF1">
              <w:rPr>
                <w:sz w:val="24"/>
              </w:rPr>
              <w:t>的</w:t>
            </w:r>
            <w:r w:rsidRPr="00845BF1">
              <w:rPr>
                <w:sz w:val="24"/>
              </w:rPr>
              <w:t>UI</w:t>
            </w:r>
            <w:r w:rsidRPr="00845BF1">
              <w:rPr>
                <w:sz w:val="24"/>
              </w:rPr>
              <w:t>设计：在前期调研的基础上</w:t>
            </w:r>
            <w:r w:rsidR="00725EE4">
              <w:rPr>
                <w:rFonts w:hint="eastAsia"/>
                <w:sz w:val="24"/>
              </w:rPr>
              <w:t>，结合博物馆内涵和校园文化进行设计，</w:t>
            </w:r>
            <w:r w:rsidRPr="00845BF1">
              <w:rPr>
                <w:sz w:val="24"/>
              </w:rPr>
              <w:t>使用</w:t>
            </w:r>
            <w:r w:rsidRPr="00845BF1">
              <w:rPr>
                <w:sz w:val="24"/>
              </w:rPr>
              <w:t>Photoshop</w:t>
            </w:r>
            <w:r w:rsidRPr="00845BF1">
              <w:rPr>
                <w:sz w:val="24"/>
              </w:rPr>
              <w:t>绘制</w:t>
            </w:r>
            <w:r w:rsidRPr="00845BF1">
              <w:rPr>
                <w:sz w:val="24"/>
              </w:rPr>
              <w:t>UI</w:t>
            </w:r>
            <w:r w:rsidRPr="00845BF1">
              <w:rPr>
                <w:sz w:val="24"/>
              </w:rPr>
              <w:t>效果图。</w:t>
            </w:r>
            <w:r w:rsidR="00725EE4">
              <w:rPr>
                <w:rFonts w:hint="eastAsia"/>
                <w:sz w:val="24"/>
              </w:rPr>
              <w:t>图标仍采用博物馆</w:t>
            </w:r>
            <w:r w:rsidR="00725EE4">
              <w:rPr>
                <w:rFonts w:hint="eastAsia"/>
                <w:sz w:val="24"/>
              </w:rPr>
              <w:t>l</w:t>
            </w:r>
            <w:r w:rsidR="00725EE4">
              <w:rPr>
                <w:sz w:val="24"/>
              </w:rPr>
              <w:t>ogo</w:t>
            </w:r>
            <w:r w:rsidR="00725EE4">
              <w:rPr>
                <w:rFonts w:hint="eastAsia"/>
                <w:sz w:val="24"/>
              </w:rPr>
              <w:t>：</w:t>
            </w:r>
          </w:p>
          <w:p w14:paraId="057819F9" w14:textId="2E04D14E" w:rsidR="00725EE4" w:rsidRDefault="00725EE4" w:rsidP="00725EE4">
            <w:pPr>
              <w:jc w:val="center"/>
              <w:rPr>
                <w:ins w:id="243" w:author="BITYM" w:date="2020-05-05T14:33:00Z"/>
                <w:sz w:val="24"/>
              </w:rPr>
            </w:pPr>
            <w:r>
              <w:rPr>
                <w:noProof/>
                <w:sz w:val="24"/>
              </w:rPr>
              <w:drawing>
                <wp:inline distT="0" distB="0" distL="0" distR="0" wp14:anchorId="0D60CA43" wp14:editId="736123A8">
                  <wp:extent cx="767443" cy="7674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098" cy="786098"/>
                          </a:xfrm>
                          <a:prstGeom prst="rect">
                            <a:avLst/>
                          </a:prstGeom>
                          <a:noFill/>
                          <a:ln>
                            <a:noFill/>
                          </a:ln>
                        </pic:spPr>
                      </pic:pic>
                    </a:graphicData>
                  </a:graphic>
                </wp:inline>
              </w:drawing>
            </w:r>
          </w:p>
          <w:p w14:paraId="2C79FC8E" w14:textId="01FD7129" w:rsidR="00645E39" w:rsidRPr="002F733E" w:rsidRDefault="00645E39" w:rsidP="00645E39">
            <w:pPr>
              <w:jc w:val="center"/>
              <w:rPr>
                <w:ins w:id="244" w:author="BITYM" w:date="2020-05-05T14:33:00Z"/>
                <w:color w:val="FF0000"/>
                <w:sz w:val="24"/>
              </w:rPr>
            </w:pPr>
            <w:ins w:id="245" w:author="BITYM" w:date="2020-05-05T14:33:00Z">
              <w:r w:rsidRPr="002F733E">
                <w:rPr>
                  <w:rFonts w:hint="eastAsia"/>
                  <w:color w:val="FF0000"/>
                  <w:sz w:val="24"/>
                </w:rPr>
                <w:t>图</w:t>
              </w:r>
              <w:r>
                <w:rPr>
                  <w:color w:val="FF0000"/>
                  <w:sz w:val="24"/>
                </w:rPr>
                <w:t>2</w:t>
              </w:r>
              <w:r w:rsidRPr="002F733E">
                <w:rPr>
                  <w:rFonts w:hint="eastAsia"/>
                  <w:color w:val="FF0000"/>
                  <w:sz w:val="24"/>
                </w:rPr>
                <w:t xml:space="preserve">  </w:t>
              </w:r>
              <w:r w:rsidRPr="002F733E">
                <w:rPr>
                  <w:rFonts w:hint="eastAsia"/>
                  <w:color w:val="FF0000"/>
                  <w:sz w:val="24"/>
                </w:rPr>
                <w:t>……</w:t>
              </w:r>
            </w:ins>
          </w:p>
          <w:p w14:paraId="492F0906" w14:textId="77777777" w:rsidR="00645E39" w:rsidRPr="00725EE4" w:rsidRDefault="00645E39" w:rsidP="00725EE4">
            <w:pPr>
              <w:jc w:val="center"/>
              <w:rPr>
                <w:sz w:val="24"/>
              </w:rPr>
            </w:pPr>
          </w:p>
          <w:p w14:paraId="05715D96" w14:textId="69F9FC45" w:rsidR="00A25822" w:rsidRPr="00845BF1" w:rsidRDefault="00A25822" w:rsidP="006C163E">
            <w:pPr>
              <w:pStyle w:val="a7"/>
              <w:numPr>
                <w:ilvl w:val="0"/>
                <w:numId w:val="10"/>
              </w:numPr>
              <w:ind w:firstLineChars="0"/>
              <w:rPr>
                <w:sz w:val="24"/>
              </w:rPr>
            </w:pPr>
            <w:r w:rsidRPr="00845BF1">
              <w:rPr>
                <w:sz w:val="24"/>
              </w:rPr>
              <w:t>AR</w:t>
            </w:r>
            <w:r w:rsidRPr="00845BF1">
              <w:rPr>
                <w:sz w:val="24"/>
              </w:rPr>
              <w:t>视界的引导设计：引导</w:t>
            </w:r>
            <w:r w:rsidR="006C163E" w:rsidRPr="00845BF1">
              <w:rPr>
                <w:sz w:val="24"/>
              </w:rPr>
              <w:t>将</w:t>
            </w:r>
            <w:r w:rsidRPr="00845BF1">
              <w:rPr>
                <w:sz w:val="24"/>
              </w:rPr>
              <w:t>针对</w:t>
            </w:r>
            <w:r w:rsidR="006C163E" w:rsidRPr="00845BF1">
              <w:rPr>
                <w:sz w:val="24"/>
              </w:rPr>
              <w:t>哺乳动物、鸟类及爬行动物、昆虫、综合展厅四个展厅进行设计，</w:t>
            </w:r>
            <w:r w:rsidRPr="00845BF1">
              <w:rPr>
                <w:sz w:val="24"/>
              </w:rPr>
              <w:t>结合北京林业大学博物馆全景图及</w:t>
            </w:r>
            <w:r w:rsidR="006C163E" w:rsidRPr="00845BF1">
              <w:rPr>
                <w:sz w:val="24"/>
              </w:rPr>
              <w:t>相应展厅的</w:t>
            </w:r>
            <w:r w:rsidRPr="00845BF1">
              <w:rPr>
                <w:sz w:val="24"/>
              </w:rPr>
              <w:t>平面图，在平面图中标注相关内容及说明。</w:t>
            </w:r>
          </w:p>
          <w:p w14:paraId="602BFEEC" w14:textId="77777777" w:rsidR="00A25822" w:rsidRPr="00845BF1" w:rsidRDefault="00A25822" w:rsidP="006C163E">
            <w:pPr>
              <w:pStyle w:val="a7"/>
              <w:numPr>
                <w:ilvl w:val="0"/>
                <w:numId w:val="10"/>
              </w:numPr>
              <w:ind w:firstLineChars="0"/>
              <w:rPr>
                <w:sz w:val="24"/>
              </w:rPr>
            </w:pPr>
            <w:r w:rsidRPr="00845BF1">
              <w:rPr>
                <w:sz w:val="24"/>
              </w:rPr>
              <w:t>不同类别展品的视觉效果设计：项目将对</w:t>
            </w:r>
            <w:r w:rsidR="006C163E" w:rsidRPr="00845BF1">
              <w:rPr>
                <w:sz w:val="24"/>
              </w:rPr>
              <w:t>四个展厅</w:t>
            </w:r>
            <w:r w:rsidRPr="00845BF1">
              <w:rPr>
                <w:sz w:val="24"/>
              </w:rPr>
              <w:t>及植物展</w:t>
            </w:r>
            <w:r w:rsidR="006C163E" w:rsidRPr="00845BF1">
              <w:rPr>
                <w:sz w:val="24"/>
              </w:rPr>
              <w:t>室的大部分标本</w:t>
            </w:r>
            <w:r w:rsidRPr="00845BF1">
              <w:rPr>
                <w:sz w:val="24"/>
              </w:rPr>
              <w:t>进行</w:t>
            </w:r>
            <w:r w:rsidRPr="00845BF1">
              <w:rPr>
                <w:sz w:val="24"/>
              </w:rPr>
              <w:t>AR</w:t>
            </w:r>
            <w:r w:rsidR="006C163E" w:rsidRPr="00845BF1">
              <w:rPr>
                <w:sz w:val="24"/>
              </w:rPr>
              <w:t>视觉效果设计。其中哺乳动物、鸟类及爬行动物、昆虫除基本的三维模型外还将设计动作动画，</w:t>
            </w:r>
            <w:r w:rsidR="006C163E" w:rsidRPr="00845BF1">
              <w:rPr>
                <w:sz w:val="24"/>
              </w:rPr>
              <w:t xml:space="preserve"> </w:t>
            </w:r>
            <w:r w:rsidR="006C163E" w:rsidRPr="00845BF1">
              <w:rPr>
                <w:sz w:val="24"/>
              </w:rPr>
              <w:t>植物标本则进行三维化展示并显示相关信息。</w:t>
            </w:r>
          </w:p>
          <w:p w14:paraId="6A61BF75" w14:textId="77777777" w:rsidR="006C163E" w:rsidRPr="00845BF1" w:rsidRDefault="006C163E" w:rsidP="006C163E">
            <w:pPr>
              <w:pStyle w:val="a7"/>
              <w:numPr>
                <w:ilvl w:val="0"/>
                <w:numId w:val="9"/>
              </w:numPr>
              <w:ind w:firstLineChars="0"/>
              <w:rPr>
                <w:sz w:val="24"/>
              </w:rPr>
            </w:pPr>
            <w:r w:rsidRPr="00845BF1">
              <w:rPr>
                <w:sz w:val="24"/>
              </w:rPr>
              <w:t>数据收集：</w:t>
            </w:r>
          </w:p>
          <w:p w14:paraId="675CF02E" w14:textId="749B824A" w:rsidR="006C163E" w:rsidRPr="00845BF1" w:rsidRDefault="005176DE" w:rsidP="00191797">
            <w:pPr>
              <w:pStyle w:val="a7"/>
              <w:numPr>
                <w:ilvl w:val="0"/>
                <w:numId w:val="17"/>
              </w:numPr>
              <w:ind w:firstLineChars="0"/>
              <w:rPr>
                <w:sz w:val="24"/>
              </w:rPr>
            </w:pPr>
            <w:r w:rsidRPr="00845BF1">
              <w:rPr>
                <w:sz w:val="24"/>
              </w:rPr>
              <w:t>主要展品的详细学术信息</w:t>
            </w:r>
            <w:r w:rsidR="00DC0D22" w:rsidRPr="00845BF1">
              <w:rPr>
                <w:sz w:val="24"/>
              </w:rPr>
              <w:t>及馆内位置、</w:t>
            </w:r>
            <w:r w:rsidRPr="00845BF1">
              <w:rPr>
                <w:sz w:val="24"/>
              </w:rPr>
              <w:t>植物标本的高清照片</w:t>
            </w:r>
            <w:r w:rsidR="00DC0D22" w:rsidRPr="00845BF1">
              <w:rPr>
                <w:sz w:val="24"/>
              </w:rPr>
              <w:t>、博物馆平面图</w:t>
            </w:r>
            <w:r w:rsidRPr="00845BF1">
              <w:rPr>
                <w:sz w:val="24"/>
              </w:rPr>
              <w:t>将通过与博物馆合作及查询网站获得相关数据</w:t>
            </w:r>
            <w:r w:rsidR="00DC0D22" w:rsidRPr="00845BF1">
              <w:rPr>
                <w:sz w:val="24"/>
              </w:rPr>
              <w:t>，并对计划建模的展品信息进行整理</w:t>
            </w:r>
            <w:r w:rsidRPr="00845BF1">
              <w:rPr>
                <w:sz w:val="24"/>
              </w:rPr>
              <w:t>。</w:t>
            </w:r>
          </w:p>
          <w:p w14:paraId="45C85AA1" w14:textId="77777777" w:rsidR="005176DE" w:rsidRPr="00845BF1" w:rsidRDefault="005176DE" w:rsidP="00191797">
            <w:pPr>
              <w:pStyle w:val="a7"/>
              <w:numPr>
                <w:ilvl w:val="0"/>
                <w:numId w:val="17"/>
              </w:numPr>
              <w:ind w:firstLineChars="0"/>
              <w:rPr>
                <w:sz w:val="24"/>
              </w:rPr>
            </w:pPr>
            <w:r w:rsidRPr="00845BF1">
              <w:rPr>
                <w:sz w:val="24"/>
              </w:rPr>
              <w:t>动物标本的多角度照片</w:t>
            </w:r>
            <w:r w:rsidR="00DC0D22" w:rsidRPr="00845BF1">
              <w:rPr>
                <w:sz w:val="24"/>
              </w:rPr>
              <w:t>和</w:t>
            </w:r>
            <w:r w:rsidR="00DC0D22" w:rsidRPr="00845BF1">
              <w:rPr>
                <w:sz w:val="24"/>
              </w:rPr>
              <w:t>AR</w:t>
            </w:r>
            <w:r w:rsidR="00DC0D22" w:rsidRPr="00845BF1">
              <w:rPr>
                <w:sz w:val="24"/>
              </w:rPr>
              <w:t>识别的触发图像</w:t>
            </w:r>
            <w:r w:rsidR="00DC0D22" w:rsidRPr="00845BF1">
              <w:rPr>
                <w:sz w:val="24"/>
              </w:rPr>
              <w:t>/</w:t>
            </w:r>
            <w:r w:rsidR="00DC0D22" w:rsidRPr="00845BF1">
              <w:rPr>
                <w:sz w:val="24"/>
              </w:rPr>
              <w:t>物体</w:t>
            </w:r>
            <w:r w:rsidRPr="00845BF1">
              <w:rPr>
                <w:sz w:val="24"/>
              </w:rPr>
              <w:t>将通过申请和允许后进入博物馆拍摄相关照片。（</w:t>
            </w:r>
            <w:r w:rsidR="00DC0D22" w:rsidRPr="00845BF1">
              <w:rPr>
                <w:sz w:val="24"/>
              </w:rPr>
              <w:t>在保证展品完好无损的前提下，尽量</w:t>
            </w:r>
            <w:r w:rsidRPr="00845BF1">
              <w:rPr>
                <w:sz w:val="24"/>
              </w:rPr>
              <w:t>不移动展品</w:t>
            </w:r>
            <w:r w:rsidR="00DC0D22" w:rsidRPr="00845BF1">
              <w:rPr>
                <w:sz w:val="24"/>
              </w:rPr>
              <w:t>的情况下</w:t>
            </w:r>
            <w:r w:rsidRPr="00845BF1">
              <w:rPr>
                <w:sz w:val="24"/>
              </w:rPr>
              <w:t>完成）</w:t>
            </w:r>
          </w:p>
          <w:p w14:paraId="1DBA29BF" w14:textId="0381878E" w:rsidR="00DC0D22" w:rsidRPr="00845BF1" w:rsidRDefault="00DC0D22" w:rsidP="00DC0D22">
            <w:pPr>
              <w:pStyle w:val="a7"/>
              <w:numPr>
                <w:ilvl w:val="0"/>
                <w:numId w:val="9"/>
              </w:numPr>
              <w:ind w:firstLineChars="0"/>
              <w:rPr>
                <w:sz w:val="24"/>
              </w:rPr>
            </w:pPr>
            <w:r w:rsidRPr="00845BF1">
              <w:rPr>
                <w:sz w:val="24"/>
              </w:rPr>
              <w:t>三维建模</w:t>
            </w:r>
            <w:r w:rsidR="005312E9" w:rsidRPr="00845BF1">
              <w:rPr>
                <w:sz w:val="24"/>
              </w:rPr>
              <w:t>及动画</w:t>
            </w:r>
            <w:r w:rsidRPr="00845BF1">
              <w:rPr>
                <w:sz w:val="24"/>
              </w:rPr>
              <w:t>：</w:t>
            </w:r>
          </w:p>
          <w:p w14:paraId="42EC1A3F" w14:textId="077FF969" w:rsidR="00DC0D22" w:rsidRPr="00845BF1" w:rsidRDefault="00DC0D22" w:rsidP="00191797">
            <w:pPr>
              <w:pStyle w:val="a7"/>
              <w:numPr>
                <w:ilvl w:val="0"/>
                <w:numId w:val="16"/>
              </w:numPr>
              <w:ind w:firstLineChars="0"/>
              <w:rPr>
                <w:sz w:val="24"/>
              </w:rPr>
            </w:pPr>
            <w:r w:rsidRPr="00845BF1">
              <w:rPr>
                <w:sz w:val="24"/>
              </w:rPr>
              <w:t>动物及昆虫：利用</w:t>
            </w:r>
            <w:r w:rsidR="005312E9" w:rsidRPr="00845BF1">
              <w:rPr>
                <w:sz w:val="24"/>
              </w:rPr>
              <w:t>照片和视频建立物体相应的数字模型。在拍摄完成动物及昆虫标本的多角度照片后</w:t>
            </w:r>
            <w:r w:rsidR="00B3488E">
              <w:rPr>
                <w:rFonts w:hint="eastAsia"/>
                <w:sz w:val="24"/>
              </w:rPr>
              <w:t>用</w:t>
            </w:r>
            <w:r w:rsidR="00B3488E">
              <w:rPr>
                <w:rFonts w:hint="eastAsia"/>
                <w:sz w:val="24"/>
              </w:rPr>
              <w:t>P</w:t>
            </w:r>
            <w:r w:rsidR="00B3488E">
              <w:rPr>
                <w:sz w:val="24"/>
              </w:rPr>
              <w:t>hotoshop</w:t>
            </w:r>
            <w:r w:rsidR="00B3488E">
              <w:rPr>
                <w:rFonts w:hint="eastAsia"/>
                <w:sz w:val="24"/>
              </w:rPr>
              <w:t>或</w:t>
            </w:r>
            <w:r w:rsidR="00B3488E">
              <w:rPr>
                <w:rFonts w:hint="eastAsia"/>
                <w:sz w:val="24"/>
              </w:rPr>
              <w:t>L</w:t>
            </w:r>
            <w:r w:rsidR="00B3488E">
              <w:rPr>
                <w:sz w:val="24"/>
              </w:rPr>
              <w:t>ightroom</w:t>
            </w:r>
            <w:r w:rsidR="00B3488E">
              <w:rPr>
                <w:rFonts w:hint="eastAsia"/>
                <w:sz w:val="24"/>
              </w:rPr>
              <w:t>进行处理，</w:t>
            </w:r>
            <w:r w:rsidR="00F84744" w:rsidRPr="00845BF1">
              <w:rPr>
                <w:sz w:val="24"/>
              </w:rPr>
              <w:t>结合</w:t>
            </w:r>
            <w:r w:rsidR="00644F0E">
              <w:t xml:space="preserve"> </w:t>
            </w:r>
            <w:r w:rsidR="00644F0E" w:rsidRPr="00644F0E">
              <w:rPr>
                <w:sz w:val="24"/>
              </w:rPr>
              <w:t>ReCap Pro</w:t>
            </w:r>
            <w:r w:rsidR="00644F0E">
              <w:t xml:space="preserve"> </w:t>
            </w:r>
            <w:r w:rsidR="00B3488E">
              <w:t xml:space="preserve"> </w:t>
            </w:r>
            <w:r w:rsidR="00B3488E" w:rsidRPr="00B3488E">
              <w:rPr>
                <w:sz w:val="24"/>
              </w:rPr>
              <w:t>Reality Capture</w:t>
            </w:r>
            <w:r w:rsidR="00B3488E" w:rsidRPr="00B3488E">
              <w:rPr>
                <w:rFonts w:hint="eastAsia"/>
                <w:sz w:val="24"/>
              </w:rPr>
              <w:t xml:space="preserve"> </w:t>
            </w:r>
            <w:r w:rsidR="00B3488E">
              <w:rPr>
                <w:rFonts w:hint="eastAsia"/>
                <w:sz w:val="24"/>
              </w:rPr>
              <w:t>和</w:t>
            </w:r>
            <w:r w:rsidR="00B3488E">
              <w:rPr>
                <w:rFonts w:hint="eastAsia"/>
                <w:sz w:val="24"/>
              </w:rPr>
              <w:t>U</w:t>
            </w:r>
            <w:r w:rsidR="00B3488E">
              <w:rPr>
                <w:sz w:val="24"/>
              </w:rPr>
              <w:t xml:space="preserve">nity </w:t>
            </w:r>
            <w:r w:rsidR="00F84744" w:rsidRPr="00845BF1">
              <w:rPr>
                <w:sz w:val="24"/>
              </w:rPr>
              <w:t>De-Lighting</w:t>
            </w:r>
            <w:r w:rsidR="00F84744" w:rsidRPr="00845BF1">
              <w:rPr>
                <w:sz w:val="24"/>
              </w:rPr>
              <w:t>工具</w:t>
            </w:r>
            <w:r w:rsidR="005312E9" w:rsidRPr="00845BF1">
              <w:rPr>
                <w:sz w:val="24"/>
              </w:rPr>
              <w:t>进行三维化处理。之后根据动物骨骼结构及关节位置进行如爬行、飞翔、走路等动作制作。</w:t>
            </w:r>
          </w:p>
          <w:p w14:paraId="01476275" w14:textId="77777777" w:rsidR="00F84744" w:rsidRPr="00845BF1" w:rsidRDefault="00F84744" w:rsidP="00191797">
            <w:pPr>
              <w:pStyle w:val="a7"/>
              <w:numPr>
                <w:ilvl w:val="0"/>
                <w:numId w:val="16"/>
              </w:numPr>
              <w:ind w:firstLineChars="0"/>
              <w:rPr>
                <w:sz w:val="24"/>
              </w:rPr>
            </w:pPr>
            <w:r w:rsidRPr="00845BF1">
              <w:rPr>
                <w:sz w:val="24"/>
              </w:rPr>
              <w:t>植物：便于获得多角度照片的植物使用和动物建模相同的方法，不便拍摄照片的植物则通过观察标本图像、网络获取相关活体植物图像、结合其生物学信息进行建模。</w:t>
            </w:r>
          </w:p>
          <w:p w14:paraId="7BEB693B" w14:textId="77777777" w:rsidR="00F84744" w:rsidRPr="00845BF1" w:rsidRDefault="00F84744" w:rsidP="00F84744">
            <w:pPr>
              <w:pStyle w:val="a7"/>
              <w:numPr>
                <w:ilvl w:val="0"/>
                <w:numId w:val="9"/>
              </w:numPr>
              <w:ind w:firstLineChars="0"/>
              <w:rPr>
                <w:sz w:val="24"/>
              </w:rPr>
            </w:pPr>
            <w:r w:rsidRPr="00845BF1">
              <w:rPr>
                <w:sz w:val="24"/>
              </w:rPr>
              <w:t>AR</w:t>
            </w:r>
            <w:r w:rsidRPr="00845BF1">
              <w:rPr>
                <w:sz w:val="24"/>
              </w:rPr>
              <w:t>：</w:t>
            </w:r>
          </w:p>
          <w:p w14:paraId="38290B1E" w14:textId="77777777" w:rsidR="00F84744" w:rsidRPr="00845BF1" w:rsidRDefault="00820121" w:rsidP="00F84744">
            <w:pPr>
              <w:pStyle w:val="a7"/>
              <w:ind w:left="420" w:firstLineChars="0" w:firstLine="0"/>
              <w:rPr>
                <w:sz w:val="24"/>
              </w:rPr>
            </w:pPr>
            <w:r w:rsidRPr="00845BF1">
              <w:rPr>
                <w:sz w:val="24"/>
              </w:rPr>
              <w:t>以</w:t>
            </w:r>
            <w:r w:rsidRPr="00845BF1">
              <w:rPr>
                <w:sz w:val="24"/>
              </w:rPr>
              <w:t>Unity</w:t>
            </w:r>
            <w:r w:rsidRPr="00845BF1">
              <w:rPr>
                <w:sz w:val="24"/>
              </w:rPr>
              <w:t>作为开发工具，</w:t>
            </w:r>
            <w:r w:rsidRPr="00845BF1">
              <w:rPr>
                <w:sz w:val="24"/>
              </w:rPr>
              <w:t>C#</w:t>
            </w:r>
            <w:r w:rsidRPr="00845BF1">
              <w:rPr>
                <w:sz w:val="24"/>
              </w:rPr>
              <w:t>作为开发语言，</w:t>
            </w:r>
            <w:r w:rsidR="00CF0492" w:rsidRPr="00845BF1">
              <w:rPr>
                <w:sz w:val="24"/>
              </w:rPr>
              <w:t>在</w:t>
            </w:r>
            <w:r w:rsidR="00CF0492" w:rsidRPr="00845BF1">
              <w:rPr>
                <w:sz w:val="24"/>
              </w:rPr>
              <w:t>Unity</w:t>
            </w:r>
            <w:r w:rsidR="00CF0492" w:rsidRPr="00845BF1">
              <w:rPr>
                <w:sz w:val="24"/>
              </w:rPr>
              <w:t>中可以使用</w:t>
            </w:r>
            <w:r w:rsidR="00CF0492" w:rsidRPr="00845BF1">
              <w:t xml:space="preserve"> </w:t>
            </w:r>
            <w:r w:rsidR="00CF0492" w:rsidRPr="00845BF1">
              <w:rPr>
                <w:sz w:val="24"/>
              </w:rPr>
              <w:t>Vuforia SDK</w:t>
            </w:r>
            <w:r w:rsidR="00CF0492" w:rsidRPr="00845BF1">
              <w:rPr>
                <w:sz w:val="24"/>
              </w:rPr>
              <w:t>，支持包括</w:t>
            </w:r>
            <w:r w:rsidR="003F787A" w:rsidRPr="00845BF1">
              <w:rPr>
                <w:sz w:val="24"/>
              </w:rPr>
              <w:t>像</w:t>
            </w:r>
            <w:r w:rsidR="00CF0492" w:rsidRPr="00845BF1">
              <w:t xml:space="preserve"> </w:t>
            </w:r>
            <w:r w:rsidR="00CF0492" w:rsidRPr="00845BF1">
              <w:rPr>
                <w:sz w:val="24"/>
              </w:rPr>
              <w:t>iOS</w:t>
            </w:r>
            <w:r w:rsidR="00CF0492" w:rsidRPr="00845BF1">
              <w:rPr>
                <w:sz w:val="24"/>
              </w:rPr>
              <w:t>、</w:t>
            </w:r>
            <w:r w:rsidR="00CF0492" w:rsidRPr="00845BF1">
              <w:rPr>
                <w:sz w:val="24"/>
              </w:rPr>
              <w:t>Android</w:t>
            </w:r>
            <w:r w:rsidR="00CF0492" w:rsidRPr="00845BF1">
              <w:rPr>
                <w:sz w:val="24"/>
              </w:rPr>
              <w:t>等平台</w:t>
            </w:r>
            <w:r w:rsidR="003F787A" w:rsidRPr="00845BF1">
              <w:rPr>
                <w:sz w:val="24"/>
              </w:rPr>
              <w:t>的</w:t>
            </w:r>
            <w:r w:rsidR="003F787A" w:rsidRPr="00845BF1">
              <w:rPr>
                <w:sz w:val="24"/>
              </w:rPr>
              <w:t>AR</w:t>
            </w:r>
            <w:r w:rsidR="003F787A" w:rsidRPr="00845BF1">
              <w:rPr>
                <w:sz w:val="24"/>
              </w:rPr>
              <w:t>应用构建</w:t>
            </w:r>
            <w:r w:rsidR="00CF0492" w:rsidRPr="00845BF1">
              <w:rPr>
                <w:sz w:val="24"/>
              </w:rPr>
              <w:t>。同时</w:t>
            </w:r>
            <w:r w:rsidR="00CF0492" w:rsidRPr="00845BF1">
              <w:t xml:space="preserve"> </w:t>
            </w:r>
            <w:r w:rsidR="00CF0492" w:rsidRPr="00845BF1">
              <w:rPr>
                <w:sz w:val="24"/>
              </w:rPr>
              <w:t>Vuforia</w:t>
            </w:r>
            <w:r w:rsidR="00CF0492" w:rsidRPr="00845BF1">
              <w:rPr>
                <w:sz w:val="24"/>
              </w:rPr>
              <w:t>支持很多</w:t>
            </w:r>
            <w:r w:rsidR="00CF0492" w:rsidRPr="00845BF1">
              <w:rPr>
                <w:sz w:val="24"/>
              </w:rPr>
              <w:t>AR</w:t>
            </w:r>
            <w:r w:rsidR="00CF0492" w:rsidRPr="00845BF1">
              <w:rPr>
                <w:sz w:val="24"/>
              </w:rPr>
              <w:t>识别类型</w:t>
            </w:r>
            <w:r w:rsidRPr="00845BF1">
              <w:rPr>
                <w:sz w:val="24"/>
              </w:rPr>
              <w:t>，可以根据博物馆的布置</w:t>
            </w:r>
            <w:r w:rsidR="003F787A" w:rsidRPr="00845BF1">
              <w:rPr>
                <w:sz w:val="24"/>
              </w:rPr>
              <w:t>情况</w:t>
            </w:r>
            <w:r w:rsidRPr="00845BF1">
              <w:rPr>
                <w:sz w:val="24"/>
              </w:rPr>
              <w:t>选取不同的</w:t>
            </w:r>
            <w:r w:rsidRPr="00845BF1">
              <w:rPr>
                <w:sz w:val="24"/>
              </w:rPr>
              <w:t>AR</w:t>
            </w:r>
            <w:r w:rsidRPr="00845BF1">
              <w:rPr>
                <w:sz w:val="24"/>
              </w:rPr>
              <w:t>识别类型</w:t>
            </w:r>
            <w:r w:rsidR="003F787A" w:rsidRPr="00845BF1">
              <w:rPr>
                <w:sz w:val="24"/>
              </w:rPr>
              <w:t>。</w:t>
            </w:r>
          </w:p>
          <w:p w14:paraId="57ACA2D3" w14:textId="77777777" w:rsidR="003F787A" w:rsidRPr="00845BF1" w:rsidRDefault="003F787A" w:rsidP="003F787A">
            <w:pPr>
              <w:pStyle w:val="a7"/>
              <w:numPr>
                <w:ilvl w:val="0"/>
                <w:numId w:val="9"/>
              </w:numPr>
              <w:ind w:firstLineChars="0"/>
              <w:rPr>
                <w:sz w:val="24"/>
              </w:rPr>
            </w:pPr>
            <w:r w:rsidRPr="00845BF1">
              <w:rPr>
                <w:sz w:val="24"/>
              </w:rPr>
              <w:t>软件开发：</w:t>
            </w:r>
          </w:p>
          <w:p w14:paraId="37ABEA46" w14:textId="77777777" w:rsidR="003F787A" w:rsidRPr="00845BF1" w:rsidRDefault="003F787A" w:rsidP="003F787A">
            <w:pPr>
              <w:pStyle w:val="a7"/>
              <w:ind w:left="420" w:firstLineChars="0" w:firstLine="0"/>
              <w:rPr>
                <w:sz w:val="24"/>
              </w:rPr>
            </w:pPr>
            <w:r w:rsidRPr="00845BF1">
              <w:rPr>
                <w:sz w:val="24"/>
              </w:rPr>
              <w:t>目前有两种开发路线：</w:t>
            </w:r>
          </w:p>
          <w:p w14:paraId="43064A9F" w14:textId="6485CF4E" w:rsidR="003F787A" w:rsidRPr="00845BF1" w:rsidRDefault="003F787A" w:rsidP="00191797">
            <w:pPr>
              <w:pStyle w:val="a7"/>
              <w:numPr>
                <w:ilvl w:val="1"/>
                <w:numId w:val="13"/>
              </w:numPr>
              <w:ind w:firstLineChars="0"/>
              <w:rPr>
                <w:sz w:val="24"/>
              </w:rPr>
            </w:pPr>
            <w:r w:rsidRPr="00845BF1">
              <w:rPr>
                <w:sz w:val="24"/>
              </w:rPr>
              <w:t>在</w:t>
            </w:r>
            <w:r w:rsidRPr="00845BF1">
              <w:rPr>
                <w:sz w:val="24"/>
              </w:rPr>
              <w:t>Android St</w:t>
            </w:r>
            <w:r w:rsidR="0086100F" w:rsidRPr="00845BF1">
              <w:rPr>
                <w:sz w:val="24"/>
              </w:rPr>
              <w:t>u</w:t>
            </w:r>
            <w:r w:rsidRPr="00845BF1">
              <w:rPr>
                <w:sz w:val="24"/>
              </w:rPr>
              <w:t>dio</w:t>
            </w:r>
            <w:r w:rsidR="0086100F" w:rsidRPr="00845BF1">
              <w:rPr>
                <w:sz w:val="24"/>
              </w:rPr>
              <w:t>/Xcode</w:t>
            </w:r>
            <w:r w:rsidR="0086100F" w:rsidRPr="00845BF1">
              <w:rPr>
                <w:sz w:val="24"/>
              </w:rPr>
              <w:t>中完成软件其他部分的开发，接入</w:t>
            </w:r>
            <w:r w:rsidR="0086100F" w:rsidRPr="00845BF1">
              <w:rPr>
                <w:sz w:val="24"/>
              </w:rPr>
              <w:t>Unity AR</w:t>
            </w:r>
            <w:r w:rsidR="0086100F" w:rsidRPr="00845BF1">
              <w:rPr>
                <w:sz w:val="24"/>
              </w:rPr>
              <w:t>程序</w:t>
            </w:r>
          </w:p>
          <w:p w14:paraId="4C8C2108" w14:textId="77777777" w:rsidR="0086100F" w:rsidRPr="00845BF1" w:rsidRDefault="0086100F" w:rsidP="00191797">
            <w:pPr>
              <w:pStyle w:val="a7"/>
              <w:numPr>
                <w:ilvl w:val="1"/>
                <w:numId w:val="13"/>
              </w:numPr>
              <w:ind w:firstLineChars="0"/>
              <w:rPr>
                <w:sz w:val="24"/>
              </w:rPr>
            </w:pPr>
            <w:r w:rsidRPr="00845BF1">
              <w:rPr>
                <w:sz w:val="24"/>
              </w:rPr>
              <w:t>在</w:t>
            </w:r>
            <w:r w:rsidRPr="00845BF1">
              <w:rPr>
                <w:sz w:val="24"/>
              </w:rPr>
              <w:t>Unity</w:t>
            </w:r>
            <w:r w:rsidRPr="00845BF1">
              <w:rPr>
                <w:sz w:val="24"/>
              </w:rPr>
              <w:t>中</w:t>
            </w:r>
            <w:r w:rsidR="00191797" w:rsidRPr="00845BF1">
              <w:rPr>
                <w:sz w:val="24"/>
              </w:rPr>
              <w:t>进行</w:t>
            </w:r>
            <w:r w:rsidR="00191797" w:rsidRPr="00845BF1">
              <w:rPr>
                <w:sz w:val="24"/>
              </w:rPr>
              <w:t>APP</w:t>
            </w:r>
            <w:r w:rsidR="00191797" w:rsidRPr="00845BF1">
              <w:rPr>
                <w:sz w:val="24"/>
              </w:rPr>
              <w:t>开发生成</w:t>
            </w:r>
            <w:r w:rsidR="00191797" w:rsidRPr="00845BF1">
              <w:rPr>
                <w:sz w:val="24"/>
              </w:rPr>
              <w:t>APK</w:t>
            </w:r>
            <w:r w:rsidR="00191797" w:rsidRPr="00845BF1">
              <w:rPr>
                <w:sz w:val="24"/>
              </w:rPr>
              <w:t>包</w:t>
            </w:r>
            <w:r w:rsidR="00191797" w:rsidRPr="00845BF1">
              <w:rPr>
                <w:sz w:val="24"/>
              </w:rPr>
              <w:t>/</w:t>
            </w:r>
            <w:r w:rsidR="00191797" w:rsidRPr="00845BF1">
              <w:rPr>
                <w:sz w:val="24"/>
              </w:rPr>
              <w:t>发布</w:t>
            </w:r>
            <w:r w:rsidR="00191797" w:rsidRPr="00845BF1">
              <w:rPr>
                <w:sz w:val="24"/>
              </w:rPr>
              <w:t>iOS</w:t>
            </w:r>
            <w:r w:rsidR="00191797" w:rsidRPr="00845BF1">
              <w:rPr>
                <w:sz w:val="24"/>
              </w:rPr>
              <w:t>的</w:t>
            </w:r>
            <w:r w:rsidR="00191797" w:rsidRPr="00845BF1">
              <w:rPr>
                <w:sz w:val="24"/>
              </w:rPr>
              <w:t>Xcode</w:t>
            </w:r>
            <w:r w:rsidR="00191797" w:rsidRPr="00845BF1">
              <w:rPr>
                <w:sz w:val="24"/>
              </w:rPr>
              <w:t>工程</w:t>
            </w:r>
          </w:p>
          <w:p w14:paraId="2AAFAC0A" w14:textId="77777777" w:rsidR="00191797" w:rsidRPr="00845BF1" w:rsidRDefault="00191797" w:rsidP="0086100F">
            <w:pPr>
              <w:ind w:firstLineChars="175" w:firstLine="420"/>
              <w:rPr>
                <w:sz w:val="24"/>
              </w:rPr>
            </w:pPr>
            <w:r w:rsidRPr="00845BF1">
              <w:rPr>
                <w:sz w:val="24"/>
              </w:rPr>
              <w:t>开发过程中将根据不同系统的适配情况进行选择。</w:t>
            </w:r>
          </w:p>
          <w:p w14:paraId="1F4EBEA1" w14:textId="77777777" w:rsidR="000E2F93" w:rsidRPr="00845BF1" w:rsidRDefault="00191797" w:rsidP="000E2F93">
            <w:pPr>
              <w:pStyle w:val="a7"/>
              <w:numPr>
                <w:ilvl w:val="0"/>
                <w:numId w:val="9"/>
              </w:numPr>
              <w:ind w:firstLineChars="0"/>
              <w:rPr>
                <w:sz w:val="24"/>
              </w:rPr>
            </w:pPr>
            <w:r w:rsidRPr="00845BF1">
              <w:rPr>
                <w:sz w:val="24"/>
              </w:rPr>
              <w:t>开发测试：</w:t>
            </w:r>
          </w:p>
          <w:p w14:paraId="4B8C51D3" w14:textId="77777777" w:rsidR="00191797" w:rsidRPr="00845BF1" w:rsidRDefault="00191797" w:rsidP="000E2F93">
            <w:pPr>
              <w:pStyle w:val="a7"/>
              <w:ind w:left="420" w:firstLineChars="0" w:firstLine="0"/>
              <w:rPr>
                <w:sz w:val="24"/>
              </w:rPr>
            </w:pPr>
            <w:r w:rsidRPr="00845BF1">
              <w:rPr>
                <w:sz w:val="24"/>
              </w:rPr>
              <w:t>完成最初</w:t>
            </w:r>
            <w:r w:rsidR="000E2F93" w:rsidRPr="00845BF1">
              <w:rPr>
                <w:sz w:val="24"/>
              </w:rPr>
              <w:t>一个或</w:t>
            </w:r>
            <w:r w:rsidRPr="00845BF1">
              <w:rPr>
                <w:sz w:val="24"/>
              </w:rPr>
              <w:t>多个标本</w:t>
            </w:r>
            <w:r w:rsidR="000E2F93" w:rsidRPr="00845BF1">
              <w:rPr>
                <w:sz w:val="24"/>
              </w:rPr>
              <w:t>的</w:t>
            </w:r>
            <w:r w:rsidRPr="00845BF1">
              <w:rPr>
                <w:sz w:val="24"/>
              </w:rPr>
              <w:t>AR</w:t>
            </w:r>
            <w:r w:rsidR="000E2F93" w:rsidRPr="00845BF1">
              <w:rPr>
                <w:sz w:val="24"/>
              </w:rPr>
              <w:t>程序时先在博物馆外模拟物体</w:t>
            </w:r>
            <w:r w:rsidR="000E2F93" w:rsidRPr="00845BF1">
              <w:rPr>
                <w:sz w:val="24"/>
              </w:rPr>
              <w:t>/</w:t>
            </w:r>
            <w:r w:rsidR="000E2F93" w:rsidRPr="00845BF1">
              <w:rPr>
                <w:sz w:val="24"/>
              </w:rPr>
              <w:t>图案进行识别，测试</w:t>
            </w:r>
            <w:r w:rsidR="000E2F93" w:rsidRPr="00845BF1">
              <w:rPr>
                <w:sz w:val="24"/>
              </w:rPr>
              <w:t>AR</w:t>
            </w:r>
            <w:r w:rsidR="000E2F93" w:rsidRPr="00845BF1">
              <w:rPr>
                <w:sz w:val="24"/>
              </w:rPr>
              <w:t>成像效果。后期在博物馆进行现场测试，根据可能的干扰情况调整程序。</w:t>
            </w:r>
          </w:p>
          <w:p w14:paraId="0FEA270D" w14:textId="5DE2D05A" w:rsidR="000E2F93" w:rsidRPr="00725EE4" w:rsidRDefault="000E2F93" w:rsidP="00725EE4">
            <w:pPr>
              <w:rPr>
                <w:sz w:val="24"/>
              </w:rPr>
            </w:pPr>
          </w:p>
        </w:tc>
      </w:tr>
      <w:tr w:rsidR="00C560E0" w:rsidRPr="00845BF1" w14:paraId="09BC90CD" w14:textId="77777777" w:rsidTr="00003D15">
        <w:trPr>
          <w:trHeight w:val="630"/>
        </w:trPr>
        <w:tc>
          <w:tcPr>
            <w:tcW w:w="9375" w:type="dxa"/>
            <w:vAlign w:val="center"/>
          </w:tcPr>
          <w:p w14:paraId="14BF4B68" w14:textId="77777777" w:rsidR="00C560E0" w:rsidRPr="00845BF1" w:rsidRDefault="00C560E0" w:rsidP="00820121">
            <w:pPr>
              <w:jc w:val="left"/>
              <w:rPr>
                <w:sz w:val="24"/>
              </w:rPr>
            </w:pPr>
            <w:r w:rsidRPr="00845BF1">
              <w:rPr>
                <w:b/>
                <w:sz w:val="24"/>
              </w:rPr>
              <w:lastRenderedPageBreak/>
              <w:t>（二）项目实施年度计划</w:t>
            </w:r>
          </w:p>
        </w:tc>
      </w:tr>
      <w:tr w:rsidR="00C560E0" w:rsidRPr="00845BF1" w14:paraId="715C5D70" w14:textId="77777777" w:rsidTr="00003D15">
        <w:trPr>
          <w:trHeight w:val="13239"/>
        </w:trPr>
        <w:tc>
          <w:tcPr>
            <w:tcW w:w="9375" w:type="dxa"/>
          </w:tcPr>
          <w:p w14:paraId="463F271D" w14:textId="0E66130D" w:rsidR="000E2F93" w:rsidRPr="00845BF1" w:rsidRDefault="00C560E0" w:rsidP="00820121">
            <w:pPr>
              <w:rPr>
                <w:sz w:val="24"/>
              </w:rPr>
            </w:pPr>
            <w:r w:rsidRPr="00845BF1">
              <w:rPr>
                <w:sz w:val="24"/>
              </w:rPr>
              <w:t>项目</w:t>
            </w:r>
            <w:r w:rsidR="0070298D" w:rsidRPr="00845BF1">
              <w:rPr>
                <w:sz w:val="24"/>
              </w:rPr>
              <w:t>自</w:t>
            </w:r>
            <w:r w:rsidRPr="00845BF1">
              <w:rPr>
                <w:sz w:val="24"/>
              </w:rPr>
              <w:t>2020</w:t>
            </w:r>
            <w:r w:rsidRPr="00845BF1">
              <w:rPr>
                <w:sz w:val="24"/>
              </w:rPr>
              <w:t>年</w:t>
            </w:r>
            <w:r w:rsidRPr="00845BF1">
              <w:rPr>
                <w:sz w:val="24"/>
              </w:rPr>
              <w:t>5</w:t>
            </w:r>
            <w:r w:rsidRPr="00845BF1">
              <w:rPr>
                <w:sz w:val="24"/>
              </w:rPr>
              <w:t>月开始，</w:t>
            </w:r>
            <w:r w:rsidR="0070298D" w:rsidRPr="00845BF1">
              <w:rPr>
                <w:sz w:val="24"/>
              </w:rPr>
              <w:t>至</w:t>
            </w:r>
            <w:r w:rsidRPr="00845BF1">
              <w:rPr>
                <w:sz w:val="24"/>
              </w:rPr>
              <w:t>2021</w:t>
            </w:r>
            <w:r w:rsidRPr="00845BF1">
              <w:rPr>
                <w:sz w:val="24"/>
              </w:rPr>
              <w:t>年</w:t>
            </w:r>
            <w:r w:rsidRPr="00845BF1">
              <w:rPr>
                <w:sz w:val="24"/>
              </w:rPr>
              <w:t>3</w:t>
            </w:r>
            <w:r w:rsidRPr="00845BF1">
              <w:rPr>
                <w:sz w:val="24"/>
              </w:rPr>
              <w:t>月结束</w:t>
            </w:r>
          </w:p>
          <w:p w14:paraId="6026A686" w14:textId="0BFF6340" w:rsidR="000E2F93" w:rsidRPr="00845BF1" w:rsidRDefault="000E2F93" w:rsidP="00003D15">
            <w:pPr>
              <w:pStyle w:val="a7"/>
              <w:numPr>
                <w:ilvl w:val="0"/>
                <w:numId w:val="22"/>
              </w:numPr>
              <w:ind w:firstLineChars="0"/>
              <w:rPr>
                <w:b/>
                <w:bCs/>
                <w:sz w:val="24"/>
              </w:rPr>
            </w:pPr>
            <w:r w:rsidRPr="00845BF1">
              <w:rPr>
                <w:b/>
                <w:bCs/>
                <w:sz w:val="24"/>
              </w:rPr>
              <w:t>2020.05</w:t>
            </w:r>
          </w:p>
          <w:p w14:paraId="5F8F391B" w14:textId="5A4DC9AD" w:rsidR="000E2F93" w:rsidRPr="00845BF1" w:rsidRDefault="000E2F93" w:rsidP="00003D15">
            <w:pPr>
              <w:rPr>
                <w:sz w:val="24"/>
              </w:rPr>
            </w:pPr>
            <w:r w:rsidRPr="00845BF1">
              <w:rPr>
                <w:sz w:val="24"/>
              </w:rPr>
              <w:t>完成项目申报，与博物馆</w:t>
            </w:r>
            <w:r w:rsidR="00E70D3F" w:rsidRPr="00845BF1">
              <w:rPr>
                <w:sz w:val="24"/>
              </w:rPr>
              <w:t>馆长</w:t>
            </w:r>
            <w:r w:rsidR="00E70D3F" w:rsidRPr="00845BF1">
              <w:rPr>
                <w:sz w:val="24"/>
              </w:rPr>
              <w:t>/</w:t>
            </w:r>
            <w:r w:rsidR="00E70D3F" w:rsidRPr="00845BF1">
              <w:rPr>
                <w:sz w:val="24"/>
              </w:rPr>
              <w:t>老师进行相关合作内容的联络协商。</w:t>
            </w:r>
          </w:p>
          <w:p w14:paraId="753ED3C7" w14:textId="5AB3555B" w:rsidR="00E70D3F" w:rsidRPr="00845BF1" w:rsidRDefault="00E70D3F" w:rsidP="00003D15">
            <w:pPr>
              <w:rPr>
                <w:sz w:val="24"/>
              </w:rPr>
            </w:pPr>
            <w:r w:rsidRPr="00845BF1">
              <w:rPr>
                <w:sz w:val="24"/>
              </w:rPr>
              <w:t>进行除标本多角度照片、识别图像外的其他数据收集</w:t>
            </w:r>
            <w:r w:rsidR="00003D15" w:rsidRPr="00845BF1">
              <w:rPr>
                <w:sz w:val="24"/>
              </w:rPr>
              <w:t>。</w:t>
            </w:r>
          </w:p>
          <w:p w14:paraId="7DF03763" w14:textId="2CDE7880" w:rsidR="00E70D3F" w:rsidRPr="00845BF1" w:rsidRDefault="00E70D3F" w:rsidP="00003D15">
            <w:pPr>
              <w:rPr>
                <w:sz w:val="24"/>
              </w:rPr>
            </w:pPr>
            <w:r w:rsidRPr="00845BF1">
              <w:rPr>
                <w:sz w:val="24"/>
              </w:rPr>
              <w:t>对前期调研不充分的地方进行完善补充</w:t>
            </w:r>
            <w:r w:rsidR="00003D15" w:rsidRPr="00845BF1">
              <w:rPr>
                <w:sz w:val="24"/>
              </w:rPr>
              <w:t>。</w:t>
            </w:r>
          </w:p>
          <w:p w14:paraId="75B291A5" w14:textId="6DC18450" w:rsidR="00E70D3F" w:rsidRPr="00845BF1" w:rsidRDefault="00E70D3F" w:rsidP="00003D15">
            <w:pPr>
              <w:rPr>
                <w:sz w:val="24"/>
              </w:rPr>
            </w:pPr>
            <w:r w:rsidRPr="00845BF1">
              <w:rPr>
                <w:sz w:val="24"/>
              </w:rPr>
              <w:t>完成</w:t>
            </w:r>
            <w:r w:rsidR="0070298D" w:rsidRPr="00845BF1">
              <w:rPr>
                <w:sz w:val="24"/>
              </w:rPr>
              <w:t>初步的</w:t>
            </w:r>
            <w:r w:rsidRPr="00845BF1">
              <w:rPr>
                <w:sz w:val="24"/>
              </w:rPr>
              <w:t>产品设计</w:t>
            </w:r>
            <w:r w:rsidR="00003D15" w:rsidRPr="00845BF1">
              <w:rPr>
                <w:sz w:val="24"/>
              </w:rPr>
              <w:t>。</w:t>
            </w:r>
          </w:p>
          <w:p w14:paraId="6C561FB1" w14:textId="33FDEBA5" w:rsidR="00E70D3F" w:rsidRPr="00845BF1" w:rsidRDefault="00E70D3F" w:rsidP="00003D15">
            <w:pPr>
              <w:rPr>
                <w:sz w:val="24"/>
              </w:rPr>
            </w:pPr>
            <w:r w:rsidRPr="00845BF1">
              <w:rPr>
                <w:sz w:val="24"/>
              </w:rPr>
              <w:t>测试建模及</w:t>
            </w:r>
            <w:r w:rsidRPr="00845BF1">
              <w:rPr>
                <w:sz w:val="24"/>
              </w:rPr>
              <w:t>AR</w:t>
            </w:r>
            <w:r w:rsidRPr="00845BF1">
              <w:rPr>
                <w:sz w:val="24"/>
              </w:rPr>
              <w:t>开发功能</w:t>
            </w:r>
            <w:r w:rsidR="0070298D" w:rsidRPr="00845BF1">
              <w:rPr>
                <w:sz w:val="24"/>
              </w:rPr>
              <w:t>，进行初步开发测试</w:t>
            </w:r>
            <w:r w:rsidR="00003D15" w:rsidRPr="00845BF1">
              <w:rPr>
                <w:sz w:val="24"/>
              </w:rPr>
              <w:t>。</w:t>
            </w:r>
          </w:p>
          <w:p w14:paraId="3F7999E7" w14:textId="371217EC" w:rsidR="00E70D3F" w:rsidRPr="00845BF1" w:rsidRDefault="00E70D3F" w:rsidP="00820121">
            <w:pPr>
              <w:rPr>
                <w:sz w:val="24"/>
              </w:rPr>
            </w:pPr>
          </w:p>
          <w:p w14:paraId="4C2C8CE1" w14:textId="217BC1A6" w:rsidR="00E70D3F" w:rsidRPr="00845BF1" w:rsidRDefault="00E70D3F" w:rsidP="00003D15">
            <w:pPr>
              <w:pStyle w:val="a7"/>
              <w:numPr>
                <w:ilvl w:val="0"/>
                <w:numId w:val="22"/>
              </w:numPr>
              <w:ind w:firstLineChars="0"/>
              <w:rPr>
                <w:b/>
                <w:bCs/>
                <w:sz w:val="24"/>
              </w:rPr>
            </w:pPr>
            <w:r w:rsidRPr="00845BF1">
              <w:rPr>
                <w:b/>
                <w:bCs/>
                <w:sz w:val="24"/>
              </w:rPr>
              <w:t>2020.06-2020.08</w:t>
            </w:r>
          </w:p>
          <w:p w14:paraId="3F4DD291" w14:textId="2F45F913" w:rsidR="000E2F93" w:rsidRPr="00845BF1" w:rsidRDefault="0070298D" w:rsidP="00820121">
            <w:pPr>
              <w:rPr>
                <w:sz w:val="24"/>
              </w:rPr>
            </w:pPr>
            <w:r w:rsidRPr="00845BF1">
              <w:rPr>
                <w:sz w:val="24"/>
              </w:rPr>
              <w:t>完善调整产品设计</w:t>
            </w:r>
            <w:r w:rsidR="00003D15" w:rsidRPr="00845BF1">
              <w:rPr>
                <w:sz w:val="24"/>
              </w:rPr>
              <w:t>。</w:t>
            </w:r>
          </w:p>
          <w:p w14:paraId="5E275C37" w14:textId="2A712977" w:rsidR="0070298D" w:rsidRPr="00845BF1" w:rsidRDefault="0070298D" w:rsidP="00820121">
            <w:pPr>
              <w:rPr>
                <w:sz w:val="24"/>
              </w:rPr>
            </w:pPr>
            <w:r w:rsidRPr="00845BF1">
              <w:rPr>
                <w:sz w:val="24"/>
              </w:rPr>
              <w:t>进行植物展室标本的三维建模，并开发相关</w:t>
            </w:r>
            <w:r w:rsidRPr="00845BF1">
              <w:rPr>
                <w:sz w:val="24"/>
              </w:rPr>
              <w:t>AR</w:t>
            </w:r>
            <w:r w:rsidRPr="00845BF1">
              <w:rPr>
                <w:sz w:val="24"/>
              </w:rPr>
              <w:t>功能</w:t>
            </w:r>
            <w:r w:rsidR="00003D15" w:rsidRPr="00845BF1">
              <w:rPr>
                <w:sz w:val="24"/>
              </w:rPr>
              <w:t>。</w:t>
            </w:r>
          </w:p>
          <w:p w14:paraId="7409E470" w14:textId="525092B8" w:rsidR="007D41CB" w:rsidRPr="00845BF1" w:rsidRDefault="007D41CB" w:rsidP="00820121">
            <w:pPr>
              <w:rPr>
                <w:sz w:val="24"/>
              </w:rPr>
            </w:pPr>
            <w:r w:rsidRPr="00845BF1">
              <w:rPr>
                <w:sz w:val="24"/>
              </w:rPr>
              <w:t>收集整理相关动物的肢体</w:t>
            </w:r>
            <w:r w:rsidRPr="00845BF1">
              <w:rPr>
                <w:sz w:val="24"/>
              </w:rPr>
              <w:t>/</w:t>
            </w:r>
            <w:r w:rsidRPr="00845BF1">
              <w:rPr>
                <w:sz w:val="24"/>
              </w:rPr>
              <w:t>骨骼结构、仪态分析</w:t>
            </w:r>
            <w:r w:rsidR="00003D15" w:rsidRPr="00845BF1">
              <w:rPr>
                <w:sz w:val="24"/>
              </w:rPr>
              <w:t>。</w:t>
            </w:r>
          </w:p>
          <w:p w14:paraId="1DD4DB6C" w14:textId="78198A89" w:rsidR="0070298D" w:rsidRPr="00845BF1" w:rsidRDefault="0070298D" w:rsidP="00820121">
            <w:pPr>
              <w:rPr>
                <w:sz w:val="24"/>
              </w:rPr>
            </w:pPr>
            <w:r w:rsidRPr="00845BF1">
              <w:rPr>
                <w:sz w:val="24"/>
              </w:rPr>
              <w:t>进行</w:t>
            </w:r>
            <w:r w:rsidRPr="00845BF1">
              <w:rPr>
                <w:sz w:val="24"/>
              </w:rPr>
              <w:t>APP</w:t>
            </w:r>
            <w:r w:rsidRPr="00845BF1">
              <w:rPr>
                <w:sz w:val="24"/>
              </w:rPr>
              <w:t>的前端开发</w:t>
            </w:r>
            <w:r w:rsidR="00003D15" w:rsidRPr="00845BF1">
              <w:rPr>
                <w:sz w:val="24"/>
              </w:rPr>
              <w:t>。</w:t>
            </w:r>
          </w:p>
          <w:p w14:paraId="20CEFFEB" w14:textId="403CACFB" w:rsidR="0070298D" w:rsidRPr="00845BF1" w:rsidRDefault="0070298D" w:rsidP="00820121">
            <w:pPr>
              <w:rPr>
                <w:sz w:val="24"/>
              </w:rPr>
            </w:pPr>
          </w:p>
          <w:p w14:paraId="70ABC700" w14:textId="77918C3B" w:rsidR="007D41CB" w:rsidRPr="00845BF1" w:rsidRDefault="0070298D" w:rsidP="00003D15">
            <w:pPr>
              <w:pStyle w:val="a7"/>
              <w:numPr>
                <w:ilvl w:val="0"/>
                <w:numId w:val="22"/>
              </w:numPr>
              <w:ind w:firstLineChars="0"/>
              <w:rPr>
                <w:b/>
                <w:bCs/>
                <w:sz w:val="24"/>
              </w:rPr>
            </w:pPr>
            <w:r w:rsidRPr="00845BF1">
              <w:rPr>
                <w:b/>
                <w:bCs/>
                <w:sz w:val="24"/>
              </w:rPr>
              <w:t>2020.09-2020.</w:t>
            </w:r>
            <w:r w:rsidR="007D41CB" w:rsidRPr="00845BF1">
              <w:rPr>
                <w:b/>
                <w:bCs/>
                <w:sz w:val="24"/>
              </w:rPr>
              <w:t>12</w:t>
            </w:r>
          </w:p>
          <w:p w14:paraId="11BC9D14" w14:textId="06E4A6FB" w:rsidR="007B7039" w:rsidRPr="00845BF1" w:rsidRDefault="007B7039" w:rsidP="00820121">
            <w:pPr>
              <w:rPr>
                <w:sz w:val="24"/>
              </w:rPr>
            </w:pPr>
            <w:r w:rsidRPr="00845BF1">
              <w:rPr>
                <w:sz w:val="24"/>
              </w:rPr>
              <w:t>现场测试植物</w:t>
            </w:r>
            <w:r w:rsidRPr="00845BF1">
              <w:rPr>
                <w:sz w:val="24"/>
              </w:rPr>
              <w:t>AR</w:t>
            </w:r>
            <w:r w:rsidRPr="00845BF1">
              <w:rPr>
                <w:sz w:val="24"/>
              </w:rPr>
              <w:t>成像效果并调整相关程序</w:t>
            </w:r>
            <w:r w:rsidR="00003D15" w:rsidRPr="00845BF1">
              <w:rPr>
                <w:sz w:val="24"/>
              </w:rPr>
              <w:t>。</w:t>
            </w:r>
          </w:p>
          <w:p w14:paraId="25BDB9A2" w14:textId="0CE68C61" w:rsidR="007D41CB" w:rsidRPr="00845BF1" w:rsidRDefault="007D41CB" w:rsidP="00820121">
            <w:pPr>
              <w:rPr>
                <w:sz w:val="24"/>
              </w:rPr>
            </w:pPr>
            <w:r w:rsidRPr="00845BF1">
              <w:rPr>
                <w:sz w:val="24"/>
              </w:rPr>
              <w:t>采集动物及昆虫标本的多角度照片进行三维建模，并对模型进行完善</w:t>
            </w:r>
            <w:r w:rsidR="00003D15" w:rsidRPr="00845BF1">
              <w:rPr>
                <w:sz w:val="24"/>
              </w:rPr>
              <w:t>。</w:t>
            </w:r>
          </w:p>
          <w:p w14:paraId="6B740DEB" w14:textId="03A42AA0" w:rsidR="007D41CB" w:rsidRPr="00845BF1" w:rsidRDefault="007B7039" w:rsidP="00820121">
            <w:pPr>
              <w:rPr>
                <w:sz w:val="24"/>
              </w:rPr>
            </w:pPr>
            <w:r w:rsidRPr="00845BF1">
              <w:rPr>
                <w:sz w:val="24"/>
              </w:rPr>
              <w:t>进入动物园拍摄或收集活体动物仪态、动作等的照片视频，收集影视特效中动物运动设计作为动画设计的参考</w:t>
            </w:r>
            <w:r w:rsidR="00003D15" w:rsidRPr="00845BF1">
              <w:rPr>
                <w:sz w:val="24"/>
              </w:rPr>
              <w:t>。</w:t>
            </w:r>
          </w:p>
          <w:p w14:paraId="5279FBEB" w14:textId="4C03F73E" w:rsidR="007D41CB" w:rsidRPr="00845BF1" w:rsidRDefault="007D41CB" w:rsidP="00820121">
            <w:pPr>
              <w:rPr>
                <w:sz w:val="24"/>
              </w:rPr>
            </w:pPr>
            <w:r w:rsidRPr="00845BF1">
              <w:rPr>
                <w:sz w:val="24"/>
              </w:rPr>
              <w:t>进行动物及昆虫三维模型的动画设计及制作，并开发相关</w:t>
            </w:r>
            <w:r w:rsidRPr="00845BF1">
              <w:rPr>
                <w:sz w:val="24"/>
              </w:rPr>
              <w:t>AR</w:t>
            </w:r>
            <w:r w:rsidRPr="00845BF1">
              <w:rPr>
                <w:sz w:val="24"/>
              </w:rPr>
              <w:t>功能</w:t>
            </w:r>
            <w:r w:rsidR="00003D15" w:rsidRPr="00845BF1">
              <w:rPr>
                <w:sz w:val="24"/>
              </w:rPr>
              <w:t>。</w:t>
            </w:r>
          </w:p>
          <w:p w14:paraId="5471E691" w14:textId="77777777" w:rsidR="007B7039" w:rsidRPr="00845BF1" w:rsidRDefault="007B7039" w:rsidP="00820121">
            <w:pPr>
              <w:rPr>
                <w:sz w:val="24"/>
              </w:rPr>
            </w:pPr>
          </w:p>
          <w:p w14:paraId="7E1538AE" w14:textId="4D230B36" w:rsidR="007B7039" w:rsidRPr="00845BF1" w:rsidRDefault="007B7039" w:rsidP="00003D15">
            <w:pPr>
              <w:pStyle w:val="a7"/>
              <w:numPr>
                <w:ilvl w:val="0"/>
                <w:numId w:val="22"/>
              </w:numPr>
              <w:ind w:firstLineChars="0"/>
              <w:rPr>
                <w:b/>
                <w:bCs/>
                <w:sz w:val="24"/>
              </w:rPr>
            </w:pPr>
            <w:r w:rsidRPr="00845BF1">
              <w:rPr>
                <w:b/>
                <w:bCs/>
                <w:sz w:val="24"/>
              </w:rPr>
              <w:t>2021.01</w:t>
            </w:r>
          </w:p>
          <w:p w14:paraId="056F2159" w14:textId="4F30EB6D" w:rsidR="005C652B" w:rsidRPr="00845BF1" w:rsidRDefault="005C652B" w:rsidP="00820121">
            <w:pPr>
              <w:rPr>
                <w:sz w:val="24"/>
              </w:rPr>
            </w:pPr>
            <w:r w:rsidRPr="00845BF1">
              <w:rPr>
                <w:sz w:val="24"/>
              </w:rPr>
              <w:t>进行博物馆引导、展品说明的布局和</w:t>
            </w:r>
            <w:r w:rsidRPr="00845BF1">
              <w:rPr>
                <w:sz w:val="24"/>
              </w:rPr>
              <w:t>AR</w:t>
            </w:r>
            <w:r w:rsidRPr="00845BF1">
              <w:rPr>
                <w:sz w:val="24"/>
              </w:rPr>
              <w:t>开发</w:t>
            </w:r>
            <w:r w:rsidR="00003D15" w:rsidRPr="00845BF1">
              <w:rPr>
                <w:sz w:val="24"/>
              </w:rPr>
              <w:t>。</w:t>
            </w:r>
          </w:p>
          <w:p w14:paraId="4F236E92" w14:textId="22C48FA3" w:rsidR="00003D15" w:rsidRPr="00845BF1" w:rsidRDefault="00003D15" w:rsidP="00820121">
            <w:pPr>
              <w:rPr>
                <w:sz w:val="24"/>
              </w:rPr>
            </w:pPr>
            <w:r w:rsidRPr="00845BF1">
              <w:rPr>
                <w:sz w:val="24"/>
              </w:rPr>
              <w:t>建立动植物三维模型数据库。</w:t>
            </w:r>
          </w:p>
          <w:p w14:paraId="7700F8B2" w14:textId="7B51C2B1" w:rsidR="005C652B" w:rsidRPr="00845BF1" w:rsidRDefault="005C652B" w:rsidP="00820121">
            <w:pPr>
              <w:rPr>
                <w:sz w:val="24"/>
              </w:rPr>
            </w:pPr>
          </w:p>
          <w:p w14:paraId="0AA6EE39" w14:textId="1C6EF60F" w:rsidR="005C652B" w:rsidRPr="00845BF1" w:rsidRDefault="005C652B" w:rsidP="00003D15">
            <w:pPr>
              <w:pStyle w:val="a7"/>
              <w:numPr>
                <w:ilvl w:val="0"/>
                <w:numId w:val="22"/>
              </w:numPr>
              <w:ind w:firstLineChars="0"/>
              <w:rPr>
                <w:b/>
                <w:bCs/>
                <w:sz w:val="24"/>
              </w:rPr>
            </w:pPr>
            <w:r w:rsidRPr="00845BF1">
              <w:rPr>
                <w:b/>
                <w:bCs/>
                <w:sz w:val="24"/>
              </w:rPr>
              <w:t>2021.02</w:t>
            </w:r>
          </w:p>
          <w:p w14:paraId="3B192723" w14:textId="2647AE31" w:rsidR="007B7039" w:rsidRPr="00845BF1" w:rsidRDefault="007B7039" w:rsidP="00820121">
            <w:pPr>
              <w:rPr>
                <w:sz w:val="24"/>
              </w:rPr>
            </w:pPr>
            <w:r w:rsidRPr="00845BF1">
              <w:rPr>
                <w:sz w:val="24"/>
              </w:rPr>
              <w:t>完善</w:t>
            </w:r>
            <w:r w:rsidRPr="00845BF1">
              <w:rPr>
                <w:sz w:val="24"/>
              </w:rPr>
              <w:t>APP</w:t>
            </w:r>
            <w:r w:rsidRPr="00845BF1">
              <w:rPr>
                <w:sz w:val="24"/>
              </w:rPr>
              <w:t>界面及功能的实现</w:t>
            </w:r>
            <w:r w:rsidR="009E7716" w:rsidRPr="00845BF1">
              <w:rPr>
                <w:sz w:val="24"/>
              </w:rPr>
              <w:t>，进行现场测试</w:t>
            </w:r>
            <w:r w:rsidR="005C652B" w:rsidRPr="00845BF1">
              <w:rPr>
                <w:sz w:val="24"/>
              </w:rPr>
              <w:t>，</w:t>
            </w:r>
            <w:r w:rsidR="00940C81" w:rsidRPr="00845BF1">
              <w:rPr>
                <w:sz w:val="24"/>
              </w:rPr>
              <w:t>寻找同学进行软件下载内测并整理出现的问题</w:t>
            </w:r>
            <w:r w:rsidR="005C652B" w:rsidRPr="00845BF1">
              <w:rPr>
                <w:sz w:val="24"/>
              </w:rPr>
              <w:t>，解决系统、机型等的适配问题，进行</w:t>
            </w:r>
            <w:r w:rsidR="005C652B" w:rsidRPr="00845BF1">
              <w:rPr>
                <w:sz w:val="24"/>
              </w:rPr>
              <w:t>APP</w:t>
            </w:r>
            <w:r w:rsidR="005C652B" w:rsidRPr="00845BF1">
              <w:rPr>
                <w:sz w:val="24"/>
              </w:rPr>
              <w:t>上线的备案准备等工作</w:t>
            </w:r>
            <w:r w:rsidR="00940C81" w:rsidRPr="00845BF1">
              <w:rPr>
                <w:sz w:val="24"/>
              </w:rPr>
              <w:t>。</w:t>
            </w:r>
          </w:p>
          <w:p w14:paraId="70AEE11C" w14:textId="7FFEF404" w:rsidR="005C652B" w:rsidRPr="00845BF1" w:rsidRDefault="005C652B" w:rsidP="00820121">
            <w:pPr>
              <w:rPr>
                <w:sz w:val="24"/>
              </w:rPr>
            </w:pPr>
          </w:p>
          <w:p w14:paraId="72E43F9A" w14:textId="4A970EE7" w:rsidR="005C652B" w:rsidRPr="00845BF1" w:rsidRDefault="005C652B" w:rsidP="00003D15">
            <w:pPr>
              <w:pStyle w:val="a7"/>
              <w:numPr>
                <w:ilvl w:val="0"/>
                <w:numId w:val="22"/>
              </w:numPr>
              <w:ind w:firstLineChars="0"/>
              <w:rPr>
                <w:b/>
                <w:bCs/>
                <w:sz w:val="24"/>
              </w:rPr>
            </w:pPr>
            <w:r w:rsidRPr="00845BF1">
              <w:rPr>
                <w:b/>
                <w:bCs/>
                <w:sz w:val="24"/>
              </w:rPr>
              <w:t>2021.03</w:t>
            </w:r>
          </w:p>
          <w:p w14:paraId="3AF202A6" w14:textId="61D07458" w:rsidR="00C560E0" w:rsidRPr="00845BF1" w:rsidRDefault="00940C81" w:rsidP="00820121">
            <w:pPr>
              <w:rPr>
                <w:sz w:val="24"/>
              </w:rPr>
            </w:pPr>
            <w:r w:rsidRPr="00845BF1">
              <w:rPr>
                <w:sz w:val="24"/>
              </w:rPr>
              <w:t>继续进行下载测试，</w:t>
            </w:r>
            <w:r w:rsidR="005C652B" w:rsidRPr="00845BF1">
              <w:rPr>
                <w:sz w:val="24"/>
              </w:rPr>
              <w:t>完善项目中不足的部分，</w:t>
            </w:r>
            <w:r w:rsidRPr="00845BF1">
              <w:rPr>
                <w:sz w:val="24"/>
              </w:rPr>
              <w:t>上线</w:t>
            </w:r>
            <w:r w:rsidRPr="00845BF1">
              <w:rPr>
                <w:sz w:val="24"/>
              </w:rPr>
              <w:t>APP</w:t>
            </w:r>
            <w:r w:rsidRPr="00845BF1">
              <w:rPr>
                <w:sz w:val="24"/>
              </w:rPr>
              <w:t>平台，完成项目总结报告，准备成果汇报。</w:t>
            </w:r>
          </w:p>
        </w:tc>
      </w:tr>
    </w:tbl>
    <w:p w14:paraId="7F79884C" w14:textId="77777777" w:rsidR="00C560E0" w:rsidRPr="00845BF1" w:rsidRDefault="00C560E0" w:rsidP="00C560E0">
      <w:pPr>
        <w:rPr>
          <w:rFonts w:eastAsia="黑体"/>
          <w:sz w:val="28"/>
          <w:szCs w:val="28"/>
        </w:rPr>
      </w:pPr>
      <w:r w:rsidRPr="00845BF1">
        <w:rPr>
          <w:rFonts w:eastAsia="黑体"/>
          <w:sz w:val="28"/>
          <w:szCs w:val="28"/>
        </w:rPr>
        <w:lastRenderedPageBreak/>
        <w:t>五、项目研究基础</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56E75AD4" w14:textId="77777777" w:rsidTr="00820121">
        <w:trPr>
          <w:trHeight w:val="696"/>
        </w:trPr>
        <w:tc>
          <w:tcPr>
            <w:tcW w:w="9375" w:type="dxa"/>
            <w:vAlign w:val="center"/>
          </w:tcPr>
          <w:p w14:paraId="746EBA20" w14:textId="77777777" w:rsidR="00C560E0" w:rsidRPr="00845BF1" w:rsidRDefault="00C560E0" w:rsidP="00820121">
            <w:pPr>
              <w:jc w:val="left"/>
              <w:rPr>
                <w:b/>
                <w:sz w:val="24"/>
              </w:rPr>
            </w:pPr>
            <w:r w:rsidRPr="00845BF1">
              <w:rPr>
                <w:b/>
                <w:sz w:val="24"/>
              </w:rPr>
              <w:t>（一）与本项目有关的研究积累和已取得的成绩（限</w:t>
            </w:r>
            <w:r w:rsidRPr="00845BF1">
              <w:rPr>
                <w:b/>
                <w:sz w:val="24"/>
              </w:rPr>
              <w:t>300</w:t>
            </w:r>
            <w:r w:rsidRPr="00845BF1">
              <w:rPr>
                <w:b/>
                <w:sz w:val="24"/>
              </w:rPr>
              <w:t>字）</w:t>
            </w:r>
          </w:p>
        </w:tc>
      </w:tr>
      <w:tr w:rsidR="00C560E0" w:rsidRPr="00845BF1" w14:paraId="28A2DE38" w14:textId="77777777" w:rsidTr="00820121">
        <w:trPr>
          <w:trHeight w:val="4533"/>
        </w:trPr>
        <w:tc>
          <w:tcPr>
            <w:tcW w:w="9375" w:type="dxa"/>
          </w:tcPr>
          <w:p w14:paraId="5A5EE110" w14:textId="602D5C7B" w:rsidR="00940C81" w:rsidRPr="00845BF1" w:rsidRDefault="009471DA" w:rsidP="00940C81">
            <w:pPr>
              <w:pStyle w:val="a7"/>
              <w:numPr>
                <w:ilvl w:val="0"/>
                <w:numId w:val="19"/>
              </w:numPr>
              <w:ind w:firstLineChars="0"/>
              <w:rPr>
                <w:sz w:val="24"/>
              </w:rPr>
            </w:pPr>
            <w:r w:rsidRPr="00845BF1">
              <w:rPr>
                <w:sz w:val="24"/>
              </w:rPr>
              <w:t>前期调研部分已经基本完成</w:t>
            </w:r>
            <w:r w:rsidR="00AB0DB2" w:rsidRPr="00845BF1">
              <w:rPr>
                <w:sz w:val="24"/>
              </w:rPr>
              <w:t>（当前博物馆数字化建设情况、相关文献及开发文档的收集和研读、下载体验过</w:t>
            </w:r>
            <w:r w:rsidR="00AB0DB2" w:rsidRPr="00845BF1">
              <w:rPr>
                <w:sz w:val="24"/>
              </w:rPr>
              <w:t>AR</w:t>
            </w:r>
            <w:r w:rsidR="00AB0DB2" w:rsidRPr="00845BF1">
              <w:rPr>
                <w:sz w:val="24"/>
              </w:rPr>
              <w:t>应用</w:t>
            </w:r>
            <w:r w:rsidR="00AB0DB2" w:rsidRPr="00845BF1">
              <w:rPr>
                <w:sz w:val="24"/>
              </w:rPr>
              <w:t>/</w:t>
            </w:r>
            <w:r w:rsidR="00AB0DB2" w:rsidRPr="00845BF1">
              <w:rPr>
                <w:sz w:val="24"/>
              </w:rPr>
              <w:t>游戏）</w:t>
            </w:r>
            <w:r w:rsidRPr="00845BF1">
              <w:rPr>
                <w:sz w:val="24"/>
              </w:rPr>
              <w:t>，</w:t>
            </w:r>
            <w:r w:rsidR="00462107" w:rsidRPr="00845BF1">
              <w:rPr>
                <w:sz w:val="24"/>
              </w:rPr>
              <w:t>还需要继续深入。</w:t>
            </w:r>
            <w:r w:rsidRPr="00845BF1">
              <w:rPr>
                <w:sz w:val="24"/>
              </w:rPr>
              <w:t>进行了</w:t>
            </w:r>
            <w:r w:rsidRPr="00845BF1">
              <w:rPr>
                <w:sz w:val="24"/>
              </w:rPr>
              <w:t>APP</w:t>
            </w:r>
            <w:r w:rsidRPr="00845BF1">
              <w:rPr>
                <w:sz w:val="24"/>
              </w:rPr>
              <w:t>逻辑框架的流程图设计，评估了开发工具的支持情况</w:t>
            </w:r>
            <w:r w:rsidR="00462107" w:rsidRPr="00845BF1">
              <w:rPr>
                <w:sz w:val="24"/>
              </w:rPr>
              <w:t>（</w:t>
            </w:r>
            <w:r w:rsidR="00462107" w:rsidRPr="00845BF1">
              <w:rPr>
                <w:sz w:val="24"/>
              </w:rPr>
              <w:t>Unity</w:t>
            </w:r>
            <w:r w:rsidR="00B3488E">
              <w:rPr>
                <w:rFonts w:hint="eastAsia"/>
                <w:sz w:val="24"/>
              </w:rPr>
              <w:t>、</w:t>
            </w:r>
            <w:r w:rsidR="00B3488E">
              <w:t xml:space="preserve"> </w:t>
            </w:r>
            <w:r w:rsidR="00B3488E" w:rsidRPr="00B3488E">
              <w:rPr>
                <w:sz w:val="24"/>
              </w:rPr>
              <w:t>ReCap</w:t>
            </w:r>
            <w:r w:rsidR="00992033">
              <w:rPr>
                <w:sz w:val="24"/>
              </w:rPr>
              <w:t xml:space="preserve"> Pro</w:t>
            </w:r>
            <w:r w:rsidR="00462107" w:rsidRPr="00845BF1">
              <w:rPr>
                <w:sz w:val="24"/>
              </w:rPr>
              <w:t>照片建模</w:t>
            </w:r>
            <w:r w:rsidR="00B3488E">
              <w:rPr>
                <w:rFonts w:hint="eastAsia"/>
                <w:sz w:val="24"/>
              </w:rPr>
              <w:t>的支持情况</w:t>
            </w:r>
            <w:r w:rsidR="00462107" w:rsidRPr="00845BF1">
              <w:rPr>
                <w:sz w:val="24"/>
              </w:rPr>
              <w:t>及多平台开发）</w:t>
            </w:r>
            <w:r w:rsidRPr="00845BF1">
              <w:rPr>
                <w:sz w:val="24"/>
              </w:rPr>
              <w:t>和项目的可行性</w:t>
            </w:r>
            <w:r w:rsidR="00992033">
              <w:rPr>
                <w:rFonts w:hint="eastAsia"/>
                <w:sz w:val="24"/>
              </w:rPr>
              <w:t>，结合官方和网络上开发文档和整理了开发指南</w:t>
            </w:r>
            <w:r w:rsidRPr="00845BF1">
              <w:rPr>
                <w:sz w:val="24"/>
              </w:rPr>
              <w:t>。</w:t>
            </w:r>
          </w:p>
          <w:p w14:paraId="134DD1A0" w14:textId="1E31074B" w:rsidR="009471DA" w:rsidRPr="00845BF1" w:rsidRDefault="009471DA" w:rsidP="00940C81">
            <w:pPr>
              <w:pStyle w:val="a7"/>
              <w:numPr>
                <w:ilvl w:val="0"/>
                <w:numId w:val="19"/>
              </w:numPr>
              <w:ind w:firstLineChars="0"/>
              <w:rPr>
                <w:sz w:val="24"/>
              </w:rPr>
            </w:pPr>
            <w:r w:rsidRPr="00845BF1">
              <w:rPr>
                <w:sz w:val="24"/>
              </w:rPr>
              <w:t>学习过专业课相关建模知识、编程知识（</w:t>
            </w:r>
            <w:r w:rsidRPr="00845BF1">
              <w:rPr>
                <w:sz w:val="24"/>
              </w:rPr>
              <w:t xml:space="preserve"> ActionScripts</w:t>
            </w:r>
            <w:r w:rsidRPr="00845BF1">
              <w:rPr>
                <w:sz w:val="24"/>
              </w:rPr>
              <w:t>图形编程技术实践、</w:t>
            </w:r>
            <w:r w:rsidRPr="00845BF1">
              <w:rPr>
                <w:sz w:val="24"/>
              </w:rPr>
              <w:t>C++</w:t>
            </w:r>
            <w:r w:rsidRPr="00845BF1">
              <w:rPr>
                <w:sz w:val="24"/>
              </w:rPr>
              <w:t>、</w:t>
            </w:r>
            <w:r w:rsidRPr="00845BF1">
              <w:rPr>
                <w:sz w:val="24"/>
              </w:rPr>
              <w:t>C#</w:t>
            </w:r>
            <w:r w:rsidRPr="00845BF1">
              <w:rPr>
                <w:sz w:val="24"/>
              </w:rPr>
              <w:t>、</w:t>
            </w:r>
            <w:r w:rsidRPr="00845BF1">
              <w:rPr>
                <w:sz w:val="24"/>
              </w:rPr>
              <w:t>java</w:t>
            </w:r>
            <w:r w:rsidRPr="00845BF1">
              <w:rPr>
                <w:sz w:val="24"/>
              </w:rPr>
              <w:t>的语言学习）</w:t>
            </w:r>
          </w:p>
          <w:p w14:paraId="59F19AF7" w14:textId="1E0BD87E" w:rsidR="009471DA" w:rsidRPr="00845BF1" w:rsidRDefault="009471DA" w:rsidP="00940C81">
            <w:pPr>
              <w:pStyle w:val="a7"/>
              <w:numPr>
                <w:ilvl w:val="0"/>
                <w:numId w:val="19"/>
              </w:numPr>
              <w:ind w:firstLineChars="0"/>
              <w:rPr>
                <w:sz w:val="24"/>
              </w:rPr>
            </w:pPr>
            <w:r w:rsidRPr="00845BF1">
              <w:rPr>
                <w:sz w:val="24"/>
              </w:rPr>
              <w:t>对设计美学有一定研究，</w:t>
            </w:r>
            <w:r w:rsidR="00462107" w:rsidRPr="00845BF1">
              <w:rPr>
                <w:sz w:val="24"/>
              </w:rPr>
              <w:t>进行过微信小程序的</w:t>
            </w:r>
            <w:r w:rsidR="00462107" w:rsidRPr="00845BF1">
              <w:rPr>
                <w:sz w:val="24"/>
              </w:rPr>
              <w:t>UI</w:t>
            </w:r>
            <w:r w:rsidR="00462107" w:rsidRPr="00845BF1">
              <w:rPr>
                <w:sz w:val="24"/>
              </w:rPr>
              <w:t>设计，有</w:t>
            </w:r>
            <w:r w:rsidRPr="00845BF1">
              <w:rPr>
                <w:sz w:val="24"/>
              </w:rPr>
              <w:t>前端开发基础，进行了博物馆</w:t>
            </w:r>
            <w:r w:rsidRPr="00845BF1">
              <w:rPr>
                <w:sz w:val="24"/>
              </w:rPr>
              <w:t>logo</w:t>
            </w:r>
            <w:r w:rsidRPr="00845BF1">
              <w:rPr>
                <w:sz w:val="24"/>
              </w:rPr>
              <w:t>的</w:t>
            </w:r>
            <w:r w:rsidR="00462107" w:rsidRPr="00845BF1">
              <w:rPr>
                <w:sz w:val="24"/>
              </w:rPr>
              <w:t>高清重绘及元素分解。对摄影技术的掌握较为熟练。</w:t>
            </w:r>
          </w:p>
          <w:p w14:paraId="7A159284" w14:textId="6F0B84A3" w:rsidR="00C560E0" w:rsidRPr="00845BF1" w:rsidRDefault="005E194B" w:rsidP="00AB0DB2">
            <w:pPr>
              <w:pStyle w:val="a7"/>
              <w:numPr>
                <w:ilvl w:val="0"/>
                <w:numId w:val="19"/>
              </w:numPr>
              <w:ind w:firstLineChars="0"/>
              <w:rPr>
                <w:sz w:val="24"/>
              </w:rPr>
            </w:pPr>
            <w:r w:rsidRPr="00845BF1">
              <w:rPr>
                <w:sz w:val="24"/>
              </w:rPr>
              <w:t>主持人大二成绩目前为专业第三名，实验、课程设计分数均在</w:t>
            </w:r>
            <w:r w:rsidRPr="00845BF1">
              <w:rPr>
                <w:sz w:val="24"/>
              </w:rPr>
              <w:t>95</w:t>
            </w:r>
            <w:r w:rsidRPr="00845BF1">
              <w:rPr>
                <w:sz w:val="24"/>
              </w:rPr>
              <w:t>分及以上。三位成员都取得过学校奖学金，成绩排名前列。所有成员在过去两年中有长期的合作经验。</w:t>
            </w:r>
          </w:p>
        </w:tc>
      </w:tr>
      <w:tr w:rsidR="00C560E0" w:rsidRPr="00845BF1" w14:paraId="60F3AEAD" w14:textId="77777777" w:rsidTr="00820121">
        <w:trPr>
          <w:trHeight w:val="630"/>
        </w:trPr>
        <w:tc>
          <w:tcPr>
            <w:tcW w:w="9375" w:type="dxa"/>
            <w:vAlign w:val="center"/>
          </w:tcPr>
          <w:p w14:paraId="0B33E563" w14:textId="77777777" w:rsidR="00C560E0" w:rsidRPr="00845BF1" w:rsidRDefault="00C560E0" w:rsidP="00820121">
            <w:pPr>
              <w:jc w:val="left"/>
              <w:rPr>
                <w:sz w:val="24"/>
              </w:rPr>
            </w:pPr>
            <w:r w:rsidRPr="00845BF1">
              <w:rPr>
                <w:b/>
                <w:sz w:val="24"/>
              </w:rPr>
              <w:t>（二）已具备的研究条件、设备条件等（限</w:t>
            </w:r>
            <w:r w:rsidRPr="00845BF1">
              <w:rPr>
                <w:b/>
                <w:sz w:val="24"/>
              </w:rPr>
              <w:t>200</w:t>
            </w:r>
            <w:r w:rsidRPr="00845BF1">
              <w:rPr>
                <w:b/>
                <w:sz w:val="24"/>
              </w:rPr>
              <w:t>字）</w:t>
            </w:r>
          </w:p>
        </w:tc>
      </w:tr>
      <w:tr w:rsidR="00C560E0" w:rsidRPr="00845BF1" w14:paraId="1F01834F" w14:textId="77777777" w:rsidTr="005E194B">
        <w:trPr>
          <w:trHeight w:val="2888"/>
        </w:trPr>
        <w:tc>
          <w:tcPr>
            <w:tcW w:w="9375" w:type="dxa"/>
          </w:tcPr>
          <w:p w14:paraId="7F810706" w14:textId="10A7F7B1" w:rsidR="00C560E0" w:rsidRPr="00845BF1" w:rsidRDefault="005E194B" w:rsidP="009C1945">
            <w:pPr>
              <w:pStyle w:val="a7"/>
              <w:numPr>
                <w:ilvl w:val="0"/>
                <w:numId w:val="20"/>
              </w:numPr>
              <w:ind w:firstLineChars="0"/>
              <w:rPr>
                <w:sz w:val="24"/>
              </w:rPr>
            </w:pPr>
            <w:r w:rsidRPr="00845BF1">
              <w:rPr>
                <w:sz w:val="24"/>
                <w:lang w:bidi="ar"/>
              </w:rPr>
              <w:t>Windows</w:t>
            </w:r>
            <w:r w:rsidRPr="00845BF1">
              <w:rPr>
                <w:sz w:val="24"/>
                <w:lang w:bidi="ar"/>
              </w:rPr>
              <w:t>系统</w:t>
            </w:r>
            <w:r w:rsidR="00C560E0" w:rsidRPr="00845BF1">
              <w:rPr>
                <w:sz w:val="24"/>
                <w:lang w:bidi="ar"/>
              </w:rPr>
              <w:t>电脑、</w:t>
            </w:r>
            <w:r w:rsidRPr="00845BF1">
              <w:rPr>
                <w:sz w:val="24"/>
                <w:lang w:bidi="ar"/>
              </w:rPr>
              <w:t>Android</w:t>
            </w:r>
            <w:r w:rsidRPr="00845BF1">
              <w:rPr>
                <w:sz w:val="24"/>
                <w:lang w:bidi="ar"/>
              </w:rPr>
              <w:t>及</w:t>
            </w:r>
            <w:r w:rsidRPr="00845BF1">
              <w:rPr>
                <w:sz w:val="24"/>
                <w:lang w:bidi="ar"/>
              </w:rPr>
              <w:t>iOS</w:t>
            </w:r>
            <w:r w:rsidRPr="00845BF1">
              <w:rPr>
                <w:sz w:val="24"/>
                <w:lang w:bidi="ar"/>
              </w:rPr>
              <w:t>系统</w:t>
            </w:r>
            <w:r w:rsidR="00C560E0" w:rsidRPr="00845BF1">
              <w:rPr>
                <w:sz w:val="24"/>
                <w:lang w:bidi="ar"/>
              </w:rPr>
              <w:t>手机</w:t>
            </w:r>
            <w:r w:rsidR="00243C10" w:rsidRPr="00845BF1">
              <w:rPr>
                <w:sz w:val="24"/>
                <w:lang w:bidi="ar"/>
              </w:rPr>
              <w:t>、</w:t>
            </w:r>
            <w:r w:rsidR="00243C10" w:rsidRPr="00845BF1">
              <w:rPr>
                <w:sz w:val="24"/>
                <w:lang w:bidi="ar"/>
              </w:rPr>
              <w:t>iPad</w:t>
            </w:r>
            <w:r w:rsidR="00644F0E">
              <w:rPr>
                <w:rFonts w:hint="eastAsia"/>
                <w:sz w:val="24"/>
                <w:lang w:bidi="ar"/>
              </w:rPr>
              <w:t>、单反相机、</w:t>
            </w:r>
            <w:r w:rsidR="00644F0E">
              <w:rPr>
                <w:rFonts w:hint="eastAsia"/>
                <w:sz w:val="24"/>
                <w:lang w:bidi="ar"/>
              </w:rPr>
              <w:t>G</w:t>
            </w:r>
            <w:r w:rsidR="00644F0E">
              <w:rPr>
                <w:sz w:val="24"/>
                <w:lang w:bidi="ar"/>
              </w:rPr>
              <w:t>o P</w:t>
            </w:r>
            <w:r w:rsidR="00644F0E">
              <w:rPr>
                <w:rFonts w:hint="eastAsia"/>
                <w:sz w:val="24"/>
                <w:lang w:bidi="ar"/>
              </w:rPr>
              <w:t>ro</w:t>
            </w:r>
            <w:r w:rsidR="00C560E0" w:rsidRPr="00845BF1">
              <w:rPr>
                <w:sz w:val="24"/>
                <w:lang w:bidi="ar"/>
              </w:rPr>
              <w:t>（硬件）</w:t>
            </w:r>
            <w:r w:rsidR="00C560E0" w:rsidRPr="00845BF1">
              <w:rPr>
                <w:sz w:val="24"/>
                <w:lang w:bidi="ar"/>
              </w:rPr>
              <w:t xml:space="preserve"> </w:t>
            </w:r>
          </w:p>
          <w:p w14:paraId="13F76BC4" w14:textId="5F783A38" w:rsidR="00C560E0" w:rsidRPr="00845BF1" w:rsidRDefault="00C560E0" w:rsidP="009C1945">
            <w:pPr>
              <w:pStyle w:val="a7"/>
              <w:numPr>
                <w:ilvl w:val="0"/>
                <w:numId w:val="20"/>
              </w:numPr>
              <w:ind w:firstLineChars="0"/>
            </w:pPr>
            <w:r w:rsidRPr="00845BF1">
              <w:rPr>
                <w:sz w:val="24"/>
                <w:lang w:bidi="ar"/>
              </w:rPr>
              <w:t xml:space="preserve">VS </w:t>
            </w:r>
            <w:r w:rsidRPr="00845BF1">
              <w:rPr>
                <w:sz w:val="24"/>
                <w:lang w:bidi="ar"/>
              </w:rPr>
              <w:t>软件、</w:t>
            </w:r>
            <w:r w:rsidRPr="00845BF1">
              <w:rPr>
                <w:sz w:val="24"/>
                <w:lang w:bidi="ar"/>
              </w:rPr>
              <w:t>Unity</w:t>
            </w:r>
            <w:r w:rsidR="00644F0E">
              <w:rPr>
                <w:rFonts w:hint="eastAsia"/>
                <w:sz w:val="24"/>
                <w:lang w:bidi="ar"/>
              </w:rPr>
              <w:t>、</w:t>
            </w:r>
            <w:r w:rsidR="00644F0E">
              <w:t xml:space="preserve"> </w:t>
            </w:r>
            <w:r w:rsidR="00644F0E" w:rsidRPr="00644F0E">
              <w:rPr>
                <w:sz w:val="24"/>
              </w:rPr>
              <w:t>ReCap Pro</w:t>
            </w:r>
            <w:r w:rsidR="00644F0E" w:rsidRPr="00845BF1">
              <w:rPr>
                <w:sz w:val="24"/>
                <w:lang w:bidi="ar"/>
              </w:rPr>
              <w:t xml:space="preserve"> </w:t>
            </w:r>
            <w:r w:rsidR="00644F0E">
              <w:rPr>
                <w:rFonts w:hint="eastAsia"/>
                <w:sz w:val="24"/>
                <w:lang w:bidi="ar"/>
              </w:rPr>
              <w:t>（</w:t>
            </w:r>
            <w:r w:rsidR="00644F0E">
              <w:rPr>
                <w:rFonts w:hint="eastAsia"/>
                <w:sz w:val="24"/>
                <w:lang w:bidi="ar"/>
              </w:rPr>
              <w:t>Au</w:t>
            </w:r>
            <w:r w:rsidR="00644F0E">
              <w:rPr>
                <w:sz w:val="24"/>
                <w:lang w:bidi="ar"/>
              </w:rPr>
              <w:t>todesk</w:t>
            </w:r>
            <w:r w:rsidR="00644F0E">
              <w:rPr>
                <w:rFonts w:hint="eastAsia"/>
                <w:sz w:val="24"/>
                <w:lang w:bidi="ar"/>
              </w:rPr>
              <w:t>的教育计划）</w:t>
            </w:r>
            <w:r w:rsidRPr="00845BF1">
              <w:rPr>
                <w:sz w:val="24"/>
                <w:lang w:bidi="ar"/>
              </w:rPr>
              <w:t xml:space="preserve"> </w:t>
            </w:r>
          </w:p>
          <w:p w14:paraId="0AB26A7C" w14:textId="36E781C0" w:rsidR="009C1945" w:rsidRPr="00845BF1" w:rsidRDefault="009C1945" w:rsidP="009C1945">
            <w:pPr>
              <w:pStyle w:val="a7"/>
              <w:numPr>
                <w:ilvl w:val="0"/>
                <w:numId w:val="20"/>
              </w:numPr>
              <w:ind w:firstLineChars="0"/>
              <w:rPr>
                <w:sz w:val="24"/>
              </w:rPr>
            </w:pPr>
            <w:r w:rsidRPr="00845BF1">
              <w:rPr>
                <w:sz w:val="24"/>
                <w:lang w:bidi="ar"/>
              </w:rPr>
              <w:t>可以在馆外访问博物馆</w:t>
            </w:r>
            <w:r w:rsidRPr="00845BF1">
              <w:rPr>
                <w:sz w:val="24"/>
                <w:lang w:bidi="ar"/>
              </w:rPr>
              <w:t>360°</w:t>
            </w:r>
            <w:r w:rsidRPr="00845BF1">
              <w:rPr>
                <w:sz w:val="24"/>
                <w:lang w:bidi="ar"/>
              </w:rPr>
              <w:t>全景图，可以查询到部分标本的数据及图片</w:t>
            </w:r>
          </w:p>
          <w:p w14:paraId="0C9C86B8" w14:textId="43C91726" w:rsidR="009C1945" w:rsidRPr="00845BF1" w:rsidRDefault="009C1945" w:rsidP="009C1945">
            <w:pPr>
              <w:pStyle w:val="a7"/>
              <w:numPr>
                <w:ilvl w:val="0"/>
                <w:numId w:val="20"/>
              </w:numPr>
              <w:ind w:firstLineChars="0"/>
              <w:rPr>
                <w:sz w:val="24"/>
              </w:rPr>
            </w:pPr>
            <w:r w:rsidRPr="00845BF1">
              <w:rPr>
                <w:sz w:val="24"/>
                <w:lang w:bidi="ar"/>
              </w:rPr>
              <w:t>与博物馆老师进行了初步交流</w:t>
            </w:r>
          </w:p>
          <w:p w14:paraId="654EE704" w14:textId="77777777" w:rsidR="00C560E0" w:rsidRPr="00845BF1" w:rsidRDefault="00C560E0" w:rsidP="005E194B">
            <w:pPr>
              <w:rPr>
                <w:sz w:val="24"/>
              </w:rPr>
            </w:pPr>
          </w:p>
        </w:tc>
      </w:tr>
      <w:tr w:rsidR="00C560E0" w:rsidRPr="00845BF1" w14:paraId="4D5A4ABF" w14:textId="77777777" w:rsidTr="00820121">
        <w:trPr>
          <w:trHeight w:val="630"/>
        </w:trPr>
        <w:tc>
          <w:tcPr>
            <w:tcW w:w="9375" w:type="dxa"/>
            <w:vAlign w:val="center"/>
          </w:tcPr>
          <w:p w14:paraId="18173509" w14:textId="77777777" w:rsidR="00C560E0" w:rsidRPr="00845BF1" w:rsidRDefault="00C560E0" w:rsidP="00820121">
            <w:pPr>
              <w:jc w:val="left"/>
              <w:rPr>
                <w:sz w:val="24"/>
              </w:rPr>
            </w:pPr>
            <w:r w:rsidRPr="00845BF1">
              <w:rPr>
                <w:b/>
                <w:sz w:val="24"/>
              </w:rPr>
              <w:t>（三）尚缺少的条件及解决方法（限</w:t>
            </w:r>
            <w:r w:rsidRPr="00845BF1">
              <w:rPr>
                <w:b/>
                <w:sz w:val="24"/>
              </w:rPr>
              <w:t>200</w:t>
            </w:r>
            <w:r w:rsidRPr="00845BF1">
              <w:rPr>
                <w:b/>
                <w:sz w:val="24"/>
              </w:rPr>
              <w:t>字）</w:t>
            </w:r>
          </w:p>
        </w:tc>
      </w:tr>
      <w:tr w:rsidR="00C560E0" w:rsidRPr="00845BF1" w14:paraId="1293F9E0" w14:textId="77777777" w:rsidTr="00820121">
        <w:trPr>
          <w:trHeight w:val="3604"/>
        </w:trPr>
        <w:tc>
          <w:tcPr>
            <w:tcW w:w="9375" w:type="dxa"/>
          </w:tcPr>
          <w:p w14:paraId="1BF26F3C" w14:textId="33AA861C" w:rsidR="00C560E0" w:rsidRPr="00845BF1" w:rsidRDefault="009C1945" w:rsidP="00243C10">
            <w:pPr>
              <w:pStyle w:val="a7"/>
              <w:numPr>
                <w:ilvl w:val="0"/>
                <w:numId w:val="21"/>
              </w:numPr>
              <w:ind w:firstLineChars="0"/>
              <w:rPr>
                <w:sz w:val="24"/>
              </w:rPr>
            </w:pPr>
            <w:r w:rsidRPr="00845BF1">
              <w:rPr>
                <w:sz w:val="24"/>
              </w:rPr>
              <w:t>与</w:t>
            </w:r>
            <w:r w:rsidR="00C560E0" w:rsidRPr="00845BF1">
              <w:rPr>
                <w:sz w:val="24"/>
              </w:rPr>
              <w:t>博物馆</w:t>
            </w:r>
            <w:r w:rsidRPr="00845BF1">
              <w:rPr>
                <w:sz w:val="24"/>
              </w:rPr>
              <w:t>具体合作注意事项、权限及申请事宜的确定</w:t>
            </w:r>
            <w:r w:rsidR="008B104D" w:rsidRPr="00845BF1">
              <w:rPr>
                <w:sz w:val="24"/>
              </w:rPr>
              <w:t>、全面的博物馆标本数据库，</w:t>
            </w:r>
            <w:r w:rsidRPr="00845BF1">
              <w:rPr>
                <w:sz w:val="24"/>
              </w:rPr>
              <w:t>将与</w:t>
            </w:r>
            <w:r w:rsidR="00C560E0" w:rsidRPr="00845BF1">
              <w:rPr>
                <w:sz w:val="24"/>
              </w:rPr>
              <w:t>博物馆老师进行</w:t>
            </w:r>
            <w:r w:rsidRPr="00845BF1">
              <w:rPr>
                <w:sz w:val="24"/>
              </w:rPr>
              <w:t>进一步的</w:t>
            </w:r>
            <w:r w:rsidR="00C560E0" w:rsidRPr="00845BF1">
              <w:rPr>
                <w:sz w:val="24"/>
              </w:rPr>
              <w:t>沟通合作。</w:t>
            </w:r>
          </w:p>
          <w:p w14:paraId="7292DBEF" w14:textId="2F2344F8" w:rsidR="008B104D" w:rsidRPr="00845BF1" w:rsidRDefault="008B104D" w:rsidP="00243C10">
            <w:pPr>
              <w:pStyle w:val="a7"/>
              <w:numPr>
                <w:ilvl w:val="0"/>
                <w:numId w:val="21"/>
              </w:numPr>
              <w:ind w:firstLineChars="0"/>
              <w:rPr>
                <w:sz w:val="24"/>
              </w:rPr>
            </w:pPr>
            <w:r w:rsidRPr="00845BF1">
              <w:rPr>
                <w:sz w:val="24"/>
              </w:rPr>
              <w:t>动物标本的多角度照片，将在与博物馆合作事宜确定及返校后，在符合规定的情况下进行照片数据采集。</w:t>
            </w:r>
          </w:p>
          <w:p w14:paraId="1DCF5FD4" w14:textId="57105F64" w:rsidR="00C560E0" w:rsidRPr="00845BF1" w:rsidRDefault="008B104D" w:rsidP="00243C10">
            <w:pPr>
              <w:pStyle w:val="a7"/>
              <w:numPr>
                <w:ilvl w:val="0"/>
                <w:numId w:val="21"/>
              </w:numPr>
              <w:ind w:firstLineChars="0"/>
              <w:rPr>
                <w:sz w:val="24"/>
              </w:rPr>
            </w:pPr>
            <w:r w:rsidRPr="00845BF1">
              <w:rPr>
                <w:sz w:val="24"/>
              </w:rPr>
              <w:t>MacOS</w:t>
            </w:r>
            <w:r w:rsidRPr="00845BF1">
              <w:rPr>
                <w:sz w:val="24"/>
              </w:rPr>
              <w:t>的开发</w:t>
            </w:r>
            <w:r w:rsidR="00243C10" w:rsidRPr="00845BF1">
              <w:rPr>
                <w:sz w:val="24"/>
              </w:rPr>
              <w:t>环境及</w:t>
            </w:r>
            <w:r w:rsidRPr="00845BF1">
              <w:rPr>
                <w:sz w:val="24"/>
              </w:rPr>
              <w:t>Xcode</w:t>
            </w:r>
            <w:r w:rsidR="00243C10" w:rsidRPr="00845BF1">
              <w:rPr>
                <w:sz w:val="24"/>
              </w:rPr>
              <w:t>等开发软件</w:t>
            </w:r>
            <w:r w:rsidRPr="00845BF1">
              <w:rPr>
                <w:sz w:val="24"/>
              </w:rPr>
              <w:t>。</w:t>
            </w:r>
            <w:r w:rsidR="00243C10" w:rsidRPr="00845BF1">
              <w:rPr>
                <w:sz w:val="24"/>
              </w:rPr>
              <w:t>通过找有性能足够的</w:t>
            </w:r>
            <w:r w:rsidR="00243C10" w:rsidRPr="00845BF1">
              <w:rPr>
                <w:sz w:val="24"/>
              </w:rPr>
              <w:t>Macbook</w:t>
            </w:r>
            <w:r w:rsidR="00243C10" w:rsidRPr="00845BF1">
              <w:rPr>
                <w:sz w:val="24"/>
              </w:rPr>
              <w:t>的同学借用或申请借用学校</w:t>
            </w:r>
            <w:r w:rsidR="00243C10" w:rsidRPr="00845BF1">
              <w:rPr>
                <w:sz w:val="24"/>
              </w:rPr>
              <w:t>Mac</w:t>
            </w:r>
            <w:r w:rsidR="00243C10" w:rsidRPr="00845BF1">
              <w:rPr>
                <w:sz w:val="24"/>
              </w:rPr>
              <w:t>一体机。</w:t>
            </w:r>
          </w:p>
          <w:p w14:paraId="6A2E7038" w14:textId="4FAEDC37" w:rsidR="00243C10" w:rsidRPr="00845BF1" w:rsidRDefault="00243C10" w:rsidP="00243C10">
            <w:pPr>
              <w:pStyle w:val="a7"/>
              <w:numPr>
                <w:ilvl w:val="0"/>
                <w:numId w:val="21"/>
              </w:numPr>
              <w:ind w:firstLineChars="0"/>
              <w:rPr>
                <w:sz w:val="24"/>
              </w:rPr>
            </w:pPr>
            <w:r w:rsidRPr="00845BF1">
              <w:rPr>
                <w:sz w:val="24"/>
              </w:rPr>
              <w:t>租用服务器。</w:t>
            </w:r>
          </w:p>
        </w:tc>
      </w:tr>
    </w:tbl>
    <w:p w14:paraId="51E5BE92" w14:textId="77777777" w:rsidR="00C560E0" w:rsidRPr="00845BF1" w:rsidRDefault="00C560E0" w:rsidP="00C560E0">
      <w:pPr>
        <w:rPr>
          <w:rFonts w:eastAsia="黑体"/>
          <w:sz w:val="28"/>
          <w:szCs w:val="28"/>
        </w:rPr>
      </w:pPr>
      <w:r w:rsidRPr="00845BF1">
        <w:rPr>
          <w:rFonts w:eastAsia="黑体"/>
          <w:sz w:val="28"/>
          <w:szCs w:val="28"/>
        </w:rPr>
        <w:lastRenderedPageBreak/>
        <w:t>六、项目特色、创新点及预期成果</w:t>
      </w:r>
    </w:p>
    <w:tbl>
      <w:tblPr>
        <w:tblpPr w:leftFromText="180" w:rightFromText="180" w:vertAnchor="text" w:horzAnchor="margin" w:tblpXSpec="center" w:tblpY="122"/>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75"/>
      </w:tblGrid>
      <w:tr w:rsidR="00C560E0" w:rsidRPr="00845BF1" w14:paraId="4C637A26" w14:textId="77777777" w:rsidTr="00820121">
        <w:trPr>
          <w:trHeight w:val="696"/>
        </w:trPr>
        <w:tc>
          <w:tcPr>
            <w:tcW w:w="9375" w:type="dxa"/>
            <w:vAlign w:val="center"/>
          </w:tcPr>
          <w:p w14:paraId="75CCC9B7" w14:textId="77777777" w:rsidR="00C560E0" w:rsidRPr="00845BF1" w:rsidRDefault="00C560E0" w:rsidP="00820121">
            <w:pPr>
              <w:jc w:val="left"/>
              <w:rPr>
                <w:b/>
                <w:sz w:val="24"/>
              </w:rPr>
            </w:pPr>
            <w:r w:rsidRPr="00845BF1">
              <w:rPr>
                <w:b/>
                <w:sz w:val="24"/>
              </w:rPr>
              <w:t>（一）项目的特色与创新点（限</w:t>
            </w:r>
            <w:r w:rsidRPr="00845BF1">
              <w:rPr>
                <w:b/>
                <w:sz w:val="24"/>
              </w:rPr>
              <w:t>300</w:t>
            </w:r>
            <w:r w:rsidRPr="00845BF1">
              <w:rPr>
                <w:b/>
                <w:sz w:val="24"/>
              </w:rPr>
              <w:t>字）</w:t>
            </w:r>
          </w:p>
        </w:tc>
      </w:tr>
      <w:tr w:rsidR="00C560E0" w:rsidRPr="00845BF1" w14:paraId="62A09843" w14:textId="77777777" w:rsidTr="00820121">
        <w:trPr>
          <w:trHeight w:val="5667"/>
        </w:trPr>
        <w:tc>
          <w:tcPr>
            <w:tcW w:w="9375" w:type="dxa"/>
          </w:tcPr>
          <w:p w14:paraId="1F51E9A2" w14:textId="273D70BF" w:rsidR="00C560E0" w:rsidRPr="00845BF1" w:rsidRDefault="00C560E0" w:rsidP="00820121">
            <w:pPr>
              <w:ind w:firstLineChars="200" w:firstLine="480"/>
              <w:rPr>
                <w:sz w:val="24"/>
              </w:rPr>
            </w:pPr>
            <w:r w:rsidRPr="00845BF1">
              <w:rPr>
                <w:sz w:val="24"/>
                <w:lang w:bidi="ar"/>
              </w:rPr>
              <w:t>将</w:t>
            </w:r>
            <w:r w:rsidRPr="00845BF1">
              <w:rPr>
                <w:sz w:val="24"/>
                <w:lang w:bidi="ar"/>
              </w:rPr>
              <w:t>VR/AR</w:t>
            </w:r>
            <w:r w:rsidRPr="00845BF1">
              <w:rPr>
                <w:sz w:val="24"/>
                <w:lang w:bidi="ar"/>
              </w:rPr>
              <w:t>的体验引入自然博物馆，把博物馆的所有部分作为一个整体进行</w:t>
            </w:r>
            <w:r w:rsidRPr="00845BF1">
              <w:rPr>
                <w:sz w:val="24"/>
                <w:lang w:bidi="ar"/>
              </w:rPr>
              <w:t>AR</w:t>
            </w:r>
            <w:r w:rsidR="00243C10" w:rsidRPr="00845BF1">
              <w:rPr>
                <w:sz w:val="24"/>
                <w:lang w:bidi="ar"/>
              </w:rPr>
              <w:t>引导和</w:t>
            </w:r>
            <w:r w:rsidRPr="00845BF1">
              <w:rPr>
                <w:sz w:val="24"/>
                <w:lang w:bidi="ar"/>
              </w:rPr>
              <w:t>体验的规划，不局限于某一</w:t>
            </w:r>
            <w:r w:rsidR="00243C10" w:rsidRPr="00845BF1">
              <w:rPr>
                <w:sz w:val="24"/>
                <w:lang w:bidi="ar"/>
              </w:rPr>
              <w:t>部分</w:t>
            </w:r>
            <w:r w:rsidRPr="00845BF1">
              <w:rPr>
                <w:sz w:val="24"/>
                <w:lang w:bidi="ar"/>
              </w:rPr>
              <w:t>展品</w:t>
            </w:r>
            <w:r w:rsidR="00243C10" w:rsidRPr="00845BF1">
              <w:rPr>
                <w:sz w:val="24"/>
                <w:lang w:bidi="ar"/>
              </w:rPr>
              <w:t>进行全局部署</w:t>
            </w:r>
            <w:r w:rsidRPr="00845BF1">
              <w:rPr>
                <w:sz w:val="24"/>
                <w:lang w:bidi="ar"/>
              </w:rPr>
              <w:t>，力求实现自然与科技较好的融合。让博物馆的</w:t>
            </w:r>
            <w:r w:rsidRPr="00845BF1">
              <w:rPr>
                <w:sz w:val="24"/>
                <w:lang w:bidi="ar"/>
              </w:rPr>
              <w:t>“</w:t>
            </w:r>
            <w:r w:rsidRPr="00845BF1">
              <w:rPr>
                <w:sz w:val="24"/>
                <w:lang w:bidi="ar"/>
              </w:rPr>
              <w:t>人</w:t>
            </w:r>
            <w:r w:rsidRPr="00845BF1">
              <w:rPr>
                <w:sz w:val="24"/>
                <w:lang w:bidi="ar"/>
              </w:rPr>
              <w:t>-</w:t>
            </w:r>
            <w:r w:rsidRPr="00845BF1">
              <w:rPr>
                <w:sz w:val="24"/>
                <w:lang w:bidi="ar"/>
              </w:rPr>
              <w:t>物</w:t>
            </w:r>
            <w:r w:rsidRPr="00845BF1">
              <w:rPr>
                <w:sz w:val="24"/>
                <w:lang w:bidi="ar"/>
              </w:rPr>
              <w:t>-</w:t>
            </w:r>
            <w:r w:rsidRPr="00845BF1">
              <w:rPr>
                <w:sz w:val="24"/>
                <w:lang w:bidi="ar"/>
              </w:rPr>
              <w:t>场</w:t>
            </w:r>
            <w:r w:rsidRPr="00845BF1">
              <w:rPr>
                <w:sz w:val="24"/>
                <w:lang w:bidi="ar"/>
              </w:rPr>
              <w:t>”</w:t>
            </w:r>
            <w:r w:rsidRPr="00845BF1">
              <w:rPr>
                <w:sz w:val="24"/>
                <w:lang w:bidi="ar"/>
              </w:rPr>
              <w:t>更好地成为一个成体</w:t>
            </w:r>
            <w:r w:rsidR="009509F1" w:rsidRPr="00845BF1">
              <w:rPr>
                <w:sz w:val="24"/>
                <w:lang w:bidi="ar"/>
              </w:rPr>
              <w:t>，并创新参观形式</w:t>
            </w:r>
            <w:r w:rsidRPr="00845BF1">
              <w:rPr>
                <w:sz w:val="24"/>
                <w:lang w:bidi="ar"/>
              </w:rPr>
              <w:t>。</w:t>
            </w:r>
          </w:p>
          <w:p w14:paraId="247CBFEC" w14:textId="6BAF177C" w:rsidR="00C560E0" w:rsidRPr="00845BF1" w:rsidRDefault="00C560E0" w:rsidP="00820121">
            <w:pPr>
              <w:ind w:firstLineChars="200" w:firstLine="480"/>
              <w:rPr>
                <w:color w:val="417FF9"/>
                <w:sz w:val="24"/>
              </w:rPr>
            </w:pPr>
            <w:r w:rsidRPr="00845BF1">
              <w:rPr>
                <w:sz w:val="24"/>
                <w:lang w:bidi="ar"/>
              </w:rPr>
              <w:t>以北京林业大学博物馆为例，对其四个展厅和植物展馆进行数字建模。</w:t>
            </w:r>
            <w:r w:rsidR="009509F1" w:rsidRPr="00845BF1">
              <w:rPr>
                <w:sz w:val="24"/>
                <w:lang w:bidi="ar"/>
              </w:rPr>
              <w:t>以移动端</w:t>
            </w:r>
            <w:r w:rsidRPr="00845BF1">
              <w:rPr>
                <w:sz w:val="24"/>
                <w:lang w:bidi="ar"/>
              </w:rPr>
              <w:t>APP</w:t>
            </w:r>
            <w:r w:rsidR="009509F1" w:rsidRPr="00845BF1">
              <w:rPr>
                <w:sz w:val="24"/>
                <w:lang w:bidi="ar"/>
              </w:rPr>
              <w:t>为媒介，</w:t>
            </w:r>
            <w:r w:rsidRPr="00845BF1">
              <w:rPr>
                <w:sz w:val="24"/>
                <w:lang w:bidi="ar"/>
              </w:rPr>
              <w:t>使参观者进入博物馆后打开</w:t>
            </w:r>
            <w:r w:rsidRPr="00845BF1">
              <w:rPr>
                <w:sz w:val="24"/>
                <w:lang w:bidi="ar"/>
              </w:rPr>
              <w:t>APP</w:t>
            </w:r>
            <w:r w:rsidRPr="00845BF1">
              <w:rPr>
                <w:sz w:val="24"/>
                <w:lang w:bidi="ar"/>
              </w:rPr>
              <w:t>就可以看到一个</w:t>
            </w:r>
            <w:r w:rsidR="009509F1" w:rsidRPr="00845BF1">
              <w:rPr>
                <w:sz w:val="24"/>
                <w:lang w:bidi="ar"/>
              </w:rPr>
              <w:t>内容</w:t>
            </w:r>
            <w:r w:rsidRPr="00845BF1">
              <w:rPr>
                <w:sz w:val="24"/>
                <w:lang w:bidi="ar"/>
              </w:rPr>
              <w:t>更加丰富</w:t>
            </w:r>
            <w:r w:rsidR="009509F1" w:rsidRPr="00845BF1">
              <w:rPr>
                <w:sz w:val="24"/>
                <w:lang w:bidi="ar"/>
              </w:rPr>
              <w:t>、视觉更加生动</w:t>
            </w:r>
            <w:r w:rsidRPr="00845BF1">
              <w:rPr>
                <w:sz w:val="24"/>
                <w:lang w:bidi="ar"/>
              </w:rPr>
              <w:t>的博物馆，如观察通过</w:t>
            </w:r>
            <w:r w:rsidRPr="00845BF1">
              <w:rPr>
                <w:sz w:val="24"/>
                <w:lang w:bidi="ar"/>
              </w:rPr>
              <w:t>AR</w:t>
            </w:r>
            <w:r w:rsidR="009509F1" w:rsidRPr="00845BF1">
              <w:rPr>
                <w:sz w:val="24"/>
                <w:lang w:bidi="ar"/>
              </w:rPr>
              <w:t>观察植物标本对应的三维结构</w:t>
            </w:r>
            <w:r w:rsidRPr="00845BF1">
              <w:rPr>
                <w:sz w:val="24"/>
                <w:lang w:bidi="ar"/>
              </w:rPr>
              <w:t>、动物的步态、发现不同生物之间的亲缘关系、</w:t>
            </w:r>
            <w:r w:rsidR="009509F1" w:rsidRPr="00845BF1">
              <w:rPr>
                <w:sz w:val="24"/>
                <w:lang w:bidi="ar"/>
              </w:rPr>
              <w:t>查看</w:t>
            </w:r>
            <w:r w:rsidRPr="00845BF1">
              <w:rPr>
                <w:sz w:val="24"/>
                <w:lang w:bidi="ar"/>
              </w:rPr>
              <w:t>展品的详细信息等。</w:t>
            </w:r>
          </w:p>
          <w:p w14:paraId="60DB92EE" w14:textId="77777777" w:rsidR="00C560E0" w:rsidRPr="00845BF1" w:rsidRDefault="00C560E0" w:rsidP="00820121">
            <w:pPr>
              <w:ind w:firstLineChars="200" w:firstLine="480"/>
              <w:rPr>
                <w:sz w:val="24"/>
              </w:rPr>
            </w:pPr>
          </w:p>
        </w:tc>
      </w:tr>
      <w:tr w:rsidR="00C560E0" w:rsidRPr="00845BF1" w14:paraId="45FB23CA" w14:textId="77777777" w:rsidTr="00820121">
        <w:trPr>
          <w:trHeight w:val="630"/>
        </w:trPr>
        <w:tc>
          <w:tcPr>
            <w:tcW w:w="9375" w:type="dxa"/>
            <w:vAlign w:val="center"/>
          </w:tcPr>
          <w:p w14:paraId="45FE4072" w14:textId="77777777" w:rsidR="00C560E0" w:rsidRPr="00845BF1" w:rsidRDefault="00C560E0" w:rsidP="00820121">
            <w:pPr>
              <w:jc w:val="left"/>
              <w:rPr>
                <w:sz w:val="24"/>
              </w:rPr>
            </w:pPr>
            <w:r w:rsidRPr="00845BF1">
              <w:rPr>
                <w:b/>
                <w:sz w:val="24"/>
              </w:rPr>
              <w:t>（二）项目预期成果及成果提交方式（限</w:t>
            </w:r>
            <w:r w:rsidRPr="00845BF1">
              <w:rPr>
                <w:b/>
                <w:sz w:val="24"/>
              </w:rPr>
              <w:t>300</w:t>
            </w:r>
            <w:r w:rsidRPr="00845BF1">
              <w:rPr>
                <w:b/>
                <w:sz w:val="24"/>
              </w:rPr>
              <w:t>字）</w:t>
            </w:r>
          </w:p>
        </w:tc>
      </w:tr>
      <w:tr w:rsidR="00C560E0" w:rsidRPr="00845BF1" w14:paraId="76F700D8" w14:textId="77777777" w:rsidTr="00820121">
        <w:trPr>
          <w:trHeight w:val="5577"/>
        </w:trPr>
        <w:tc>
          <w:tcPr>
            <w:tcW w:w="9375" w:type="dxa"/>
          </w:tcPr>
          <w:p w14:paraId="4E98D612" w14:textId="0584E74E" w:rsidR="00C560E0" w:rsidRPr="00845BF1" w:rsidRDefault="009509F1" w:rsidP="00C560E0">
            <w:pPr>
              <w:numPr>
                <w:ilvl w:val="0"/>
                <w:numId w:val="8"/>
              </w:numPr>
              <w:tabs>
                <w:tab w:val="left" w:pos="425"/>
              </w:tabs>
              <w:rPr>
                <w:sz w:val="24"/>
              </w:rPr>
            </w:pPr>
            <w:del w:id="246" w:author="BITYM" w:date="2020-05-05T14:34:00Z">
              <w:r w:rsidRPr="00845BF1" w:rsidDel="00413C8A">
                <w:rPr>
                  <w:color w:val="000000"/>
                  <w:sz w:val="24"/>
                </w:rPr>
                <w:delText>完成</w:delText>
              </w:r>
            </w:del>
            <w:r w:rsidRPr="00845BF1">
              <w:rPr>
                <w:color w:val="000000"/>
                <w:sz w:val="24"/>
              </w:rPr>
              <w:t>APP</w:t>
            </w:r>
            <w:ins w:id="247" w:author="BITYM" w:date="2020-05-05T14:34:00Z">
              <w:r w:rsidR="00413C8A">
                <w:rPr>
                  <w:rFonts w:hint="eastAsia"/>
                  <w:color w:val="000000"/>
                  <w:sz w:val="24"/>
                </w:rPr>
                <w:t>展示</w:t>
              </w:r>
              <w:r w:rsidR="00413C8A">
                <w:rPr>
                  <w:color w:val="000000"/>
                  <w:sz w:val="24"/>
                </w:rPr>
                <w:t>系统</w:t>
              </w:r>
            </w:ins>
            <w:del w:id="248" w:author="BITYM" w:date="2020-05-05T14:34:00Z">
              <w:r w:rsidRPr="00845BF1" w:rsidDel="00413C8A">
                <w:rPr>
                  <w:color w:val="000000"/>
                  <w:sz w:val="24"/>
                </w:rPr>
                <w:delText>开发</w:delText>
              </w:r>
              <w:r w:rsidR="00C560E0" w:rsidRPr="00845BF1" w:rsidDel="00413C8A">
                <w:rPr>
                  <w:color w:val="000000"/>
                  <w:sz w:val="24"/>
                </w:rPr>
                <w:delText>，上线</w:delText>
              </w:r>
              <w:r w:rsidR="00C560E0" w:rsidRPr="00845BF1" w:rsidDel="00413C8A">
                <w:rPr>
                  <w:color w:val="000000"/>
                  <w:sz w:val="24"/>
                </w:rPr>
                <w:delText>APP Store</w:delText>
              </w:r>
              <w:r w:rsidRPr="00845BF1" w:rsidDel="00413C8A">
                <w:rPr>
                  <w:color w:val="000000"/>
                  <w:sz w:val="24"/>
                </w:rPr>
                <w:delText>/</w:delText>
              </w:r>
              <w:r w:rsidRPr="00845BF1" w:rsidDel="00413C8A">
                <w:rPr>
                  <w:color w:val="000000"/>
                  <w:sz w:val="24"/>
                </w:rPr>
                <w:delText>安卓应用商店</w:delText>
              </w:r>
            </w:del>
            <w:ins w:id="249" w:author="BITYM" w:date="2020-05-05T14:34:00Z">
              <w:r w:rsidR="00413C8A">
                <w:rPr>
                  <w:rFonts w:hint="eastAsia"/>
                  <w:color w:val="000000"/>
                  <w:sz w:val="24"/>
                </w:rPr>
                <w:t>一套</w:t>
              </w:r>
            </w:ins>
            <w:r w:rsidR="00C560E0" w:rsidRPr="00845BF1">
              <w:rPr>
                <w:color w:val="000000"/>
                <w:sz w:val="24"/>
              </w:rPr>
              <w:t>。</w:t>
            </w:r>
          </w:p>
          <w:p w14:paraId="497F146F" w14:textId="638FCA2F" w:rsidR="00C560E0" w:rsidRPr="00B05FC2" w:rsidRDefault="00C560E0" w:rsidP="00C560E0">
            <w:pPr>
              <w:numPr>
                <w:ilvl w:val="0"/>
                <w:numId w:val="8"/>
              </w:numPr>
              <w:rPr>
                <w:strike/>
                <w:color w:val="FF0000"/>
                <w:sz w:val="24"/>
                <w:rPrChange w:id="250" w:author="BITYM" w:date="2020-05-05T14:34:00Z">
                  <w:rPr>
                    <w:sz w:val="24"/>
                  </w:rPr>
                </w:rPrChange>
              </w:rPr>
            </w:pPr>
            <w:r w:rsidRPr="00B05FC2">
              <w:rPr>
                <w:strike/>
                <w:color w:val="FF0000"/>
                <w:sz w:val="24"/>
                <w:rPrChange w:id="251" w:author="BITYM" w:date="2020-05-05T14:34:00Z">
                  <w:rPr>
                    <w:sz w:val="24"/>
                  </w:rPr>
                </w:rPrChange>
              </w:rPr>
              <w:t>Demo/</w:t>
            </w:r>
            <w:r w:rsidRPr="00B05FC2">
              <w:rPr>
                <w:rFonts w:hint="eastAsia"/>
                <w:strike/>
                <w:color w:val="FF0000"/>
                <w:sz w:val="24"/>
                <w:rPrChange w:id="252" w:author="BITYM" w:date="2020-05-05T14:34:00Z">
                  <w:rPr>
                    <w:rFonts w:hint="eastAsia"/>
                    <w:sz w:val="24"/>
                  </w:rPr>
                </w:rPrChange>
              </w:rPr>
              <w:t>图片结果展示</w:t>
            </w:r>
            <w:ins w:id="253" w:author="BITYM" w:date="2020-05-05T14:34:00Z">
              <w:r w:rsidR="004D1655" w:rsidRPr="00B05FC2">
                <w:rPr>
                  <w:rFonts w:hint="eastAsia"/>
                  <w:strike/>
                  <w:color w:val="FF0000"/>
                  <w:sz w:val="24"/>
                  <w:rPrChange w:id="254" w:author="BITYM" w:date="2020-05-05T14:34:00Z">
                    <w:rPr>
                      <w:rFonts w:hint="eastAsia"/>
                      <w:sz w:val="24"/>
                    </w:rPr>
                  </w:rPrChange>
                </w:rPr>
                <w:t>。</w:t>
              </w:r>
              <w:r w:rsidR="00B05FC2">
                <w:rPr>
                  <w:rFonts w:hint="eastAsia"/>
                  <w:strike/>
                  <w:color w:val="FF0000"/>
                  <w:sz w:val="24"/>
                </w:rPr>
                <w:t>（跟</w:t>
              </w:r>
              <w:r w:rsidR="00B05FC2">
                <w:rPr>
                  <w:rFonts w:hint="eastAsia"/>
                  <w:strike/>
                  <w:color w:val="FF0000"/>
                  <w:sz w:val="24"/>
                </w:rPr>
                <w:t>1</w:t>
              </w:r>
              <w:r w:rsidR="00B05FC2">
                <w:rPr>
                  <w:rFonts w:hint="eastAsia"/>
                  <w:strike/>
                  <w:color w:val="FF0000"/>
                  <w:sz w:val="24"/>
                </w:rPr>
                <w:t>重复</w:t>
              </w:r>
              <w:r w:rsidR="00B05FC2">
                <w:rPr>
                  <w:strike/>
                  <w:color w:val="FF0000"/>
                  <w:sz w:val="24"/>
                </w:rPr>
                <w:t>了）</w:t>
              </w:r>
            </w:ins>
          </w:p>
          <w:p w14:paraId="58595AA3" w14:textId="40C7A320" w:rsidR="009509F1" w:rsidRPr="00845BF1" w:rsidRDefault="009509F1">
            <w:pPr>
              <w:numPr>
                <w:ilvl w:val="0"/>
                <w:numId w:val="8"/>
              </w:numPr>
              <w:rPr>
                <w:sz w:val="24"/>
              </w:rPr>
              <w:pPrChange w:id="255" w:author="BITYM" w:date="2020-05-05T14:34:00Z">
                <w:pPr>
                  <w:framePr w:hSpace="180" w:wrap="around" w:vAnchor="text" w:hAnchor="margin" w:xAlign="center" w:y="122"/>
                  <w:numPr>
                    <w:numId w:val="8"/>
                  </w:numPr>
                  <w:tabs>
                    <w:tab w:val="num" w:pos="425"/>
                  </w:tabs>
                  <w:ind w:left="425" w:hanging="425"/>
                </w:pPr>
              </w:pPrChange>
            </w:pPr>
            <w:r w:rsidRPr="00E12304">
              <w:rPr>
                <w:rFonts w:hint="eastAsia"/>
                <w:strike/>
                <w:color w:val="FF0000"/>
                <w:sz w:val="24"/>
                <w:rPrChange w:id="256" w:author="BITYM" w:date="2020-05-05T14:35:00Z">
                  <w:rPr>
                    <w:rFonts w:hint="eastAsia"/>
                    <w:sz w:val="24"/>
                  </w:rPr>
                </w:rPrChange>
              </w:rPr>
              <w:t>建立</w:t>
            </w:r>
            <w:r w:rsidR="00003D15" w:rsidRPr="00E12304">
              <w:rPr>
                <w:rFonts w:hint="eastAsia"/>
                <w:strike/>
                <w:color w:val="FF0000"/>
                <w:sz w:val="24"/>
                <w:rPrChange w:id="257" w:author="BITYM" w:date="2020-05-05T14:35:00Z">
                  <w:rPr>
                    <w:rFonts w:hint="eastAsia"/>
                    <w:sz w:val="24"/>
                  </w:rPr>
                </w:rPrChange>
              </w:rPr>
              <w:t>动植物标本模型数据库并</w:t>
            </w:r>
            <w:r w:rsidR="00003D15" w:rsidRPr="00845BF1">
              <w:rPr>
                <w:sz w:val="24"/>
              </w:rPr>
              <w:t>申请</w:t>
            </w:r>
            <w:r w:rsidR="00003D15" w:rsidRPr="005E64BC">
              <w:rPr>
                <w:rFonts w:hint="eastAsia"/>
                <w:sz w:val="24"/>
                <w:highlight w:val="yellow"/>
                <w:rPrChange w:id="258" w:author="BITYM" w:date="2020-05-05T14:35:00Z">
                  <w:rPr>
                    <w:rFonts w:hint="eastAsia"/>
                    <w:sz w:val="24"/>
                  </w:rPr>
                </w:rPrChange>
              </w:rPr>
              <w:t>专利</w:t>
            </w:r>
            <w:ins w:id="259" w:author="BITYM" w:date="2020-05-05T14:34:00Z">
              <w:r w:rsidR="00133E29" w:rsidRPr="005E64BC">
                <w:rPr>
                  <w:rFonts w:hint="eastAsia"/>
                  <w:sz w:val="24"/>
                  <w:highlight w:val="yellow"/>
                  <w:rPrChange w:id="260" w:author="BITYM" w:date="2020-05-05T14:35:00Z">
                    <w:rPr>
                      <w:rFonts w:hint="eastAsia"/>
                      <w:sz w:val="24"/>
                    </w:rPr>
                  </w:rPrChange>
                </w:rPr>
                <w:t>或软件著作权</w:t>
              </w:r>
              <w:r w:rsidR="00133E29" w:rsidRPr="005E64BC">
                <w:rPr>
                  <w:sz w:val="24"/>
                  <w:highlight w:val="yellow"/>
                  <w:rPrChange w:id="261" w:author="BITYM" w:date="2020-05-05T14:35:00Z">
                    <w:rPr>
                      <w:sz w:val="24"/>
                    </w:rPr>
                  </w:rPrChange>
                </w:rPr>
                <w:t>1</w:t>
              </w:r>
              <w:r w:rsidR="00133E29" w:rsidRPr="005E64BC">
                <w:rPr>
                  <w:rFonts w:hint="eastAsia"/>
                  <w:sz w:val="24"/>
                  <w:highlight w:val="yellow"/>
                  <w:rPrChange w:id="262" w:author="BITYM" w:date="2020-05-05T14:35:00Z">
                    <w:rPr>
                      <w:rFonts w:hint="eastAsia"/>
                      <w:sz w:val="24"/>
                    </w:rPr>
                  </w:rPrChange>
                </w:rPr>
                <w:t>项</w:t>
              </w:r>
            </w:ins>
            <w:del w:id="263" w:author="BITYM" w:date="2020-05-05T14:34:00Z">
              <w:r w:rsidR="00003D15" w:rsidRPr="005E64BC" w:rsidDel="004D1655">
                <w:rPr>
                  <w:rFonts w:hint="eastAsia"/>
                  <w:sz w:val="24"/>
                  <w:highlight w:val="yellow"/>
                  <w:rPrChange w:id="264" w:author="BITYM" w:date="2020-05-05T14:35:00Z">
                    <w:rPr>
                      <w:rFonts w:hint="eastAsia"/>
                      <w:sz w:val="24"/>
                    </w:rPr>
                  </w:rPrChange>
                </w:rPr>
                <w:delText>（？）</w:delText>
              </w:r>
            </w:del>
            <w:ins w:id="265" w:author="BITYM" w:date="2020-05-05T14:35:00Z">
              <w:r w:rsidR="00E12304" w:rsidRPr="005E64BC">
                <w:rPr>
                  <w:rFonts w:hint="eastAsia"/>
                  <w:sz w:val="24"/>
                  <w:highlight w:val="yellow"/>
                  <w:rPrChange w:id="266" w:author="BITYM" w:date="2020-05-05T14:35:00Z">
                    <w:rPr>
                      <w:rFonts w:hint="eastAsia"/>
                      <w:sz w:val="24"/>
                    </w:rPr>
                  </w:rPrChange>
                </w:rPr>
                <w:t>；或参加竞赛并获奖</w:t>
              </w:r>
              <w:r w:rsidR="00E12304" w:rsidRPr="005E64BC">
                <w:rPr>
                  <w:sz w:val="24"/>
                  <w:highlight w:val="yellow"/>
                  <w:rPrChange w:id="267" w:author="BITYM" w:date="2020-05-05T14:35:00Z">
                    <w:rPr>
                      <w:sz w:val="24"/>
                    </w:rPr>
                  </w:rPrChange>
                </w:rPr>
                <w:t>1</w:t>
              </w:r>
              <w:r w:rsidR="00E12304" w:rsidRPr="005E64BC">
                <w:rPr>
                  <w:rFonts w:hint="eastAsia"/>
                  <w:sz w:val="24"/>
                  <w:highlight w:val="yellow"/>
                  <w:rPrChange w:id="268" w:author="BITYM" w:date="2020-05-05T14:35:00Z">
                    <w:rPr>
                      <w:rFonts w:hint="eastAsia"/>
                      <w:sz w:val="24"/>
                    </w:rPr>
                  </w:rPrChange>
                </w:rPr>
                <w:t>项。</w:t>
              </w:r>
            </w:ins>
          </w:p>
        </w:tc>
      </w:tr>
    </w:tbl>
    <w:p w14:paraId="7CE8524E" w14:textId="77777777" w:rsidR="00C560E0" w:rsidRPr="00845BF1" w:rsidRDefault="00C560E0" w:rsidP="00C560E0">
      <w:pPr>
        <w:rPr>
          <w:rFonts w:eastAsia="黑体"/>
        </w:rPr>
      </w:pPr>
    </w:p>
    <w:p w14:paraId="77AA73A4" w14:textId="77777777" w:rsidR="00C560E0" w:rsidRPr="00845BF1" w:rsidRDefault="00C560E0" w:rsidP="00C560E0">
      <w:pPr>
        <w:rPr>
          <w:rFonts w:eastAsia="黑体"/>
          <w:sz w:val="28"/>
          <w:szCs w:val="28"/>
        </w:rPr>
      </w:pPr>
      <w:r w:rsidRPr="00845BF1">
        <w:rPr>
          <w:rFonts w:eastAsia="黑体"/>
          <w:sz w:val="28"/>
          <w:szCs w:val="28"/>
        </w:rPr>
        <w:lastRenderedPageBreak/>
        <w:t>附录：</w:t>
      </w:r>
    </w:p>
    <w:p w14:paraId="61235DC7" w14:textId="77777777" w:rsidR="00C560E0" w:rsidRPr="00845BF1" w:rsidRDefault="00C560E0" w:rsidP="00C560E0">
      <w:pPr>
        <w:jc w:val="center"/>
        <w:rPr>
          <w:rFonts w:eastAsia="黑体"/>
          <w:sz w:val="28"/>
          <w:szCs w:val="28"/>
        </w:rPr>
      </w:pPr>
      <w:r w:rsidRPr="00845BF1">
        <w:rPr>
          <w:rFonts w:eastAsia="黑体"/>
          <w:sz w:val="28"/>
          <w:szCs w:val="28"/>
        </w:rPr>
        <w:t>项目经费预算</w:t>
      </w:r>
    </w:p>
    <w:tbl>
      <w:tblPr>
        <w:tblpPr w:leftFromText="180" w:rightFromText="180" w:vertAnchor="text" w:horzAnchor="margin" w:tblpXSpec="center" w:tblpY="122"/>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1242"/>
        <w:gridCol w:w="1701"/>
        <w:gridCol w:w="3402"/>
      </w:tblGrid>
      <w:tr w:rsidR="00C560E0" w:rsidRPr="00845BF1" w14:paraId="6F95AEDC" w14:textId="77777777" w:rsidTr="00820121">
        <w:trPr>
          <w:trHeight w:val="701"/>
        </w:trPr>
        <w:tc>
          <w:tcPr>
            <w:tcW w:w="3261" w:type="dxa"/>
            <w:vAlign w:val="center"/>
          </w:tcPr>
          <w:p w14:paraId="24D1773B" w14:textId="77777777" w:rsidR="00C560E0" w:rsidRPr="00845BF1" w:rsidRDefault="00C560E0" w:rsidP="00820121">
            <w:pPr>
              <w:jc w:val="center"/>
              <w:rPr>
                <w:rFonts w:eastAsia="仿宋"/>
                <w:b/>
                <w:sz w:val="24"/>
              </w:rPr>
            </w:pPr>
            <w:r w:rsidRPr="00845BF1">
              <w:rPr>
                <w:rFonts w:eastAsia="仿宋"/>
                <w:b/>
                <w:sz w:val="24"/>
              </w:rPr>
              <w:t>支出科目</w:t>
            </w:r>
          </w:p>
        </w:tc>
        <w:tc>
          <w:tcPr>
            <w:tcW w:w="1242" w:type="dxa"/>
            <w:vAlign w:val="center"/>
          </w:tcPr>
          <w:p w14:paraId="12D7E768" w14:textId="77777777" w:rsidR="00C560E0" w:rsidRPr="00845BF1" w:rsidRDefault="00C560E0" w:rsidP="00820121">
            <w:pPr>
              <w:jc w:val="center"/>
              <w:rPr>
                <w:rFonts w:eastAsia="仿宋"/>
                <w:b/>
                <w:sz w:val="24"/>
              </w:rPr>
            </w:pPr>
            <w:r w:rsidRPr="00845BF1">
              <w:rPr>
                <w:rFonts w:eastAsia="仿宋"/>
                <w:b/>
                <w:sz w:val="24"/>
              </w:rPr>
              <w:t>预算金额</w:t>
            </w:r>
          </w:p>
          <w:p w14:paraId="7FD53381" w14:textId="77777777" w:rsidR="00C560E0" w:rsidRPr="00845BF1" w:rsidRDefault="00C560E0" w:rsidP="00820121">
            <w:pPr>
              <w:jc w:val="center"/>
              <w:rPr>
                <w:rFonts w:eastAsia="仿宋"/>
                <w:b/>
                <w:sz w:val="24"/>
              </w:rPr>
            </w:pPr>
            <w:r w:rsidRPr="00845BF1">
              <w:rPr>
                <w:rFonts w:eastAsia="仿宋"/>
                <w:b/>
                <w:sz w:val="24"/>
              </w:rPr>
              <w:t>（元）</w:t>
            </w:r>
          </w:p>
        </w:tc>
        <w:tc>
          <w:tcPr>
            <w:tcW w:w="1701" w:type="dxa"/>
            <w:vAlign w:val="center"/>
          </w:tcPr>
          <w:p w14:paraId="3125DAF1" w14:textId="77777777" w:rsidR="00C560E0" w:rsidRPr="00845BF1" w:rsidRDefault="00C560E0" w:rsidP="00820121">
            <w:pPr>
              <w:jc w:val="center"/>
              <w:rPr>
                <w:rFonts w:eastAsia="仿宋"/>
                <w:b/>
                <w:sz w:val="24"/>
              </w:rPr>
            </w:pPr>
            <w:r w:rsidRPr="00845BF1">
              <w:rPr>
                <w:rFonts w:eastAsia="仿宋"/>
                <w:b/>
                <w:sz w:val="24"/>
              </w:rPr>
              <w:t>具体支出内容</w:t>
            </w:r>
          </w:p>
        </w:tc>
        <w:tc>
          <w:tcPr>
            <w:tcW w:w="3402" w:type="dxa"/>
            <w:vAlign w:val="center"/>
          </w:tcPr>
          <w:p w14:paraId="144D2BCA" w14:textId="77777777" w:rsidR="00C560E0" w:rsidRPr="00845BF1" w:rsidRDefault="00C560E0" w:rsidP="00820121">
            <w:pPr>
              <w:jc w:val="center"/>
              <w:rPr>
                <w:rFonts w:eastAsia="仿宋"/>
                <w:b/>
                <w:sz w:val="24"/>
              </w:rPr>
            </w:pPr>
            <w:r w:rsidRPr="00845BF1">
              <w:rPr>
                <w:rFonts w:eastAsia="仿宋"/>
                <w:b/>
                <w:sz w:val="24"/>
              </w:rPr>
              <w:t>预算编制说明</w:t>
            </w:r>
          </w:p>
        </w:tc>
      </w:tr>
      <w:tr w:rsidR="00C560E0" w:rsidRPr="00845BF1" w14:paraId="6FD5A827" w14:textId="77777777" w:rsidTr="00820121">
        <w:trPr>
          <w:trHeight w:val="555"/>
        </w:trPr>
        <w:tc>
          <w:tcPr>
            <w:tcW w:w="3261" w:type="dxa"/>
            <w:vAlign w:val="center"/>
          </w:tcPr>
          <w:p w14:paraId="5C621CE4" w14:textId="77777777" w:rsidR="00C560E0" w:rsidRPr="00845BF1" w:rsidRDefault="00C560E0" w:rsidP="00820121">
            <w:pPr>
              <w:jc w:val="center"/>
              <w:rPr>
                <w:rFonts w:eastAsia="仿宋"/>
                <w:b/>
                <w:sz w:val="24"/>
              </w:rPr>
            </w:pPr>
            <w:r w:rsidRPr="00845BF1">
              <w:rPr>
                <w:rFonts w:eastAsia="仿宋"/>
                <w:b/>
                <w:sz w:val="24"/>
              </w:rPr>
              <w:t>合计</w:t>
            </w:r>
          </w:p>
        </w:tc>
        <w:tc>
          <w:tcPr>
            <w:tcW w:w="1242" w:type="dxa"/>
            <w:vAlign w:val="center"/>
          </w:tcPr>
          <w:p w14:paraId="3AFB311E" w14:textId="77777777" w:rsidR="00C560E0" w:rsidRPr="00845BF1" w:rsidRDefault="00C560E0" w:rsidP="00820121">
            <w:pPr>
              <w:jc w:val="center"/>
              <w:rPr>
                <w:rFonts w:eastAsia="仿宋"/>
                <w:sz w:val="24"/>
              </w:rPr>
            </w:pPr>
          </w:p>
        </w:tc>
        <w:tc>
          <w:tcPr>
            <w:tcW w:w="1701" w:type="dxa"/>
            <w:vAlign w:val="center"/>
          </w:tcPr>
          <w:p w14:paraId="51982104" w14:textId="77777777" w:rsidR="00C560E0" w:rsidRPr="00845BF1" w:rsidRDefault="00C560E0" w:rsidP="00820121">
            <w:pPr>
              <w:jc w:val="center"/>
              <w:rPr>
                <w:rFonts w:eastAsia="仿宋"/>
                <w:sz w:val="24"/>
              </w:rPr>
            </w:pPr>
          </w:p>
        </w:tc>
        <w:tc>
          <w:tcPr>
            <w:tcW w:w="3402" w:type="dxa"/>
            <w:vAlign w:val="center"/>
          </w:tcPr>
          <w:p w14:paraId="54377D7B" w14:textId="77777777" w:rsidR="00C560E0" w:rsidRPr="00845BF1" w:rsidRDefault="00C560E0" w:rsidP="00820121">
            <w:pPr>
              <w:jc w:val="center"/>
              <w:rPr>
                <w:rFonts w:eastAsia="仿宋"/>
                <w:sz w:val="24"/>
              </w:rPr>
            </w:pPr>
          </w:p>
        </w:tc>
      </w:tr>
      <w:tr w:rsidR="00C560E0" w:rsidRPr="00845BF1" w14:paraId="1B47C4DA" w14:textId="77777777" w:rsidTr="00820121">
        <w:trPr>
          <w:trHeight w:val="552"/>
        </w:trPr>
        <w:tc>
          <w:tcPr>
            <w:tcW w:w="3261" w:type="dxa"/>
            <w:vAlign w:val="center"/>
          </w:tcPr>
          <w:p w14:paraId="72A0E384" w14:textId="77777777" w:rsidR="00C560E0" w:rsidRPr="00845BF1" w:rsidRDefault="00C560E0" w:rsidP="00820121">
            <w:pPr>
              <w:jc w:val="left"/>
              <w:rPr>
                <w:rFonts w:eastAsia="仿宋"/>
                <w:sz w:val="24"/>
              </w:rPr>
            </w:pPr>
            <w:r w:rsidRPr="00845BF1">
              <w:rPr>
                <w:rFonts w:eastAsia="仿宋"/>
                <w:b/>
                <w:sz w:val="24"/>
              </w:rPr>
              <w:t>1.</w:t>
            </w:r>
            <w:r w:rsidRPr="00845BF1">
              <w:rPr>
                <w:rFonts w:eastAsia="仿宋"/>
                <w:b/>
                <w:sz w:val="24"/>
              </w:rPr>
              <w:t>实验材料费</w:t>
            </w:r>
          </w:p>
        </w:tc>
        <w:tc>
          <w:tcPr>
            <w:tcW w:w="1242" w:type="dxa"/>
            <w:vAlign w:val="center"/>
          </w:tcPr>
          <w:p w14:paraId="214528D4" w14:textId="77777777" w:rsidR="00C560E0" w:rsidRPr="00845BF1" w:rsidRDefault="00C560E0" w:rsidP="00820121">
            <w:pPr>
              <w:jc w:val="center"/>
              <w:rPr>
                <w:rFonts w:eastAsia="仿宋"/>
                <w:sz w:val="24"/>
              </w:rPr>
            </w:pPr>
          </w:p>
        </w:tc>
        <w:tc>
          <w:tcPr>
            <w:tcW w:w="1701" w:type="dxa"/>
            <w:vAlign w:val="center"/>
          </w:tcPr>
          <w:p w14:paraId="753C19D0" w14:textId="77777777" w:rsidR="00C560E0" w:rsidRPr="00845BF1" w:rsidRDefault="00C560E0" w:rsidP="00820121">
            <w:pPr>
              <w:jc w:val="center"/>
              <w:rPr>
                <w:rFonts w:eastAsia="仿宋"/>
                <w:sz w:val="24"/>
              </w:rPr>
            </w:pPr>
          </w:p>
        </w:tc>
        <w:tc>
          <w:tcPr>
            <w:tcW w:w="3402" w:type="dxa"/>
            <w:vAlign w:val="center"/>
          </w:tcPr>
          <w:p w14:paraId="1DB747BC" w14:textId="77777777" w:rsidR="00C560E0" w:rsidRPr="00845BF1" w:rsidRDefault="00C560E0" w:rsidP="00820121">
            <w:pPr>
              <w:rPr>
                <w:rFonts w:eastAsia="仿宋"/>
                <w:sz w:val="24"/>
              </w:rPr>
            </w:pPr>
            <w:r w:rsidRPr="00845BF1">
              <w:rPr>
                <w:rFonts w:eastAsia="仿宋"/>
                <w:sz w:val="24"/>
              </w:rPr>
              <w:t>例：超声波传感器</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个</w:t>
            </w:r>
            <w:r w:rsidRPr="00845BF1">
              <w:rPr>
                <w:rFonts w:eastAsia="仿宋"/>
                <w:color w:val="333333"/>
                <w:sz w:val="24"/>
                <w:shd w:val="clear" w:color="auto" w:fill="FFFFFF"/>
              </w:rPr>
              <w:t>×xx</w:t>
            </w:r>
            <w:r w:rsidRPr="00845BF1">
              <w:rPr>
                <w:rFonts w:eastAsia="仿宋"/>
                <w:color w:val="333333"/>
                <w:sz w:val="24"/>
                <w:shd w:val="clear" w:color="auto" w:fill="FFFFFF"/>
              </w:rPr>
              <w:t>个</w:t>
            </w:r>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61A6CB55" w14:textId="77777777" w:rsidTr="00820121">
        <w:trPr>
          <w:trHeight w:val="1482"/>
        </w:trPr>
        <w:tc>
          <w:tcPr>
            <w:tcW w:w="3261" w:type="dxa"/>
            <w:vAlign w:val="center"/>
          </w:tcPr>
          <w:p w14:paraId="2B579299" w14:textId="77777777" w:rsidR="00C560E0" w:rsidRPr="00845BF1" w:rsidRDefault="00C560E0" w:rsidP="00820121">
            <w:pPr>
              <w:spacing w:line="240" w:lineRule="exact"/>
              <w:jc w:val="left"/>
              <w:rPr>
                <w:rFonts w:eastAsia="仿宋"/>
                <w:b/>
                <w:sz w:val="24"/>
              </w:rPr>
            </w:pPr>
            <w:r w:rsidRPr="00845BF1">
              <w:rPr>
                <w:rFonts w:eastAsia="仿宋"/>
                <w:b/>
                <w:sz w:val="24"/>
              </w:rPr>
              <w:t>2.</w:t>
            </w:r>
            <w:r w:rsidRPr="00845BF1">
              <w:rPr>
                <w:rFonts w:eastAsia="仿宋"/>
                <w:b/>
                <w:sz w:val="24"/>
              </w:rPr>
              <w:t>设备费</w:t>
            </w:r>
          </w:p>
          <w:p w14:paraId="599FC249" w14:textId="77777777" w:rsidR="00C560E0" w:rsidRPr="00845BF1" w:rsidRDefault="00C560E0" w:rsidP="00820121">
            <w:pPr>
              <w:spacing w:line="240" w:lineRule="exact"/>
              <w:jc w:val="left"/>
              <w:rPr>
                <w:rFonts w:eastAsia="仿宋"/>
                <w:sz w:val="24"/>
              </w:rPr>
            </w:pPr>
            <w:r w:rsidRPr="00845BF1">
              <w:rPr>
                <w:rFonts w:eastAsia="仿宋"/>
                <w:sz w:val="24"/>
              </w:rPr>
              <w:t>（原则上不许购置通用办公设备，如电脑、相机、打印机、复印机、移动硬盘等，购置的设备在项目结题后须交还学校）</w:t>
            </w:r>
          </w:p>
        </w:tc>
        <w:tc>
          <w:tcPr>
            <w:tcW w:w="1242" w:type="dxa"/>
            <w:vAlign w:val="center"/>
          </w:tcPr>
          <w:p w14:paraId="60ED4807" w14:textId="4A579E55" w:rsidR="00C560E0" w:rsidRPr="00845BF1" w:rsidRDefault="00845BF1" w:rsidP="00820121">
            <w:pPr>
              <w:jc w:val="center"/>
              <w:rPr>
                <w:rFonts w:eastAsia="仿宋"/>
                <w:sz w:val="24"/>
              </w:rPr>
            </w:pPr>
            <w:r w:rsidRPr="00845BF1">
              <w:rPr>
                <w:rFonts w:eastAsia="仿宋"/>
                <w:sz w:val="24"/>
              </w:rPr>
              <w:t>400</w:t>
            </w:r>
          </w:p>
        </w:tc>
        <w:tc>
          <w:tcPr>
            <w:tcW w:w="1701" w:type="dxa"/>
            <w:vAlign w:val="center"/>
          </w:tcPr>
          <w:p w14:paraId="09F128C3" w14:textId="6E85B203" w:rsidR="00C560E0" w:rsidRPr="00845BF1" w:rsidRDefault="00845BF1" w:rsidP="00820121">
            <w:pPr>
              <w:jc w:val="center"/>
              <w:rPr>
                <w:rFonts w:eastAsia="仿宋"/>
                <w:sz w:val="24"/>
              </w:rPr>
            </w:pPr>
            <w:r w:rsidRPr="00845BF1">
              <w:rPr>
                <w:rFonts w:eastAsia="仿宋"/>
                <w:sz w:val="24"/>
              </w:rPr>
              <w:t>云服务器租用</w:t>
            </w:r>
            <w:r w:rsidRPr="00845BF1">
              <w:rPr>
                <w:rFonts w:eastAsia="仿宋"/>
                <w:sz w:val="24"/>
              </w:rPr>
              <w:t>400</w:t>
            </w:r>
            <w:r w:rsidRPr="00845BF1">
              <w:rPr>
                <w:rFonts w:eastAsia="仿宋"/>
                <w:sz w:val="24"/>
              </w:rPr>
              <w:t>元</w:t>
            </w:r>
          </w:p>
        </w:tc>
        <w:tc>
          <w:tcPr>
            <w:tcW w:w="3402" w:type="dxa"/>
            <w:vAlign w:val="center"/>
          </w:tcPr>
          <w:p w14:paraId="03B569C1" w14:textId="77777777" w:rsidR="00C560E0" w:rsidRPr="00845BF1" w:rsidRDefault="00C560E0" w:rsidP="00820121">
            <w:pPr>
              <w:rPr>
                <w:rFonts w:eastAsia="仿宋"/>
                <w:sz w:val="24"/>
              </w:rPr>
            </w:pPr>
            <w:r w:rsidRPr="00845BF1">
              <w:rPr>
                <w:rFonts w:eastAsia="仿宋"/>
                <w:sz w:val="24"/>
              </w:rPr>
              <w:t>例：</w:t>
            </w:r>
            <w:r w:rsidRPr="00845BF1">
              <w:rPr>
                <w:rFonts w:eastAsia="仿宋"/>
                <w:sz w:val="24"/>
              </w:rPr>
              <w:t>xx</w:t>
            </w:r>
            <w:r w:rsidRPr="00845BF1">
              <w:rPr>
                <w:rFonts w:eastAsia="仿宋"/>
                <w:sz w:val="24"/>
              </w:rPr>
              <w:t>设备</w:t>
            </w:r>
            <w:r w:rsidRPr="00845BF1">
              <w:rPr>
                <w:rFonts w:eastAsia="仿宋"/>
                <w:sz w:val="24"/>
              </w:rPr>
              <w:t>xx</w:t>
            </w:r>
            <w:r w:rsidRPr="00845BF1">
              <w:rPr>
                <w:rFonts w:eastAsia="仿宋"/>
                <w:sz w:val="24"/>
              </w:rPr>
              <w:t>元</w:t>
            </w:r>
          </w:p>
        </w:tc>
      </w:tr>
      <w:tr w:rsidR="00C560E0" w:rsidRPr="00845BF1" w14:paraId="709578E4" w14:textId="77777777" w:rsidTr="00820121">
        <w:trPr>
          <w:trHeight w:val="980"/>
        </w:trPr>
        <w:tc>
          <w:tcPr>
            <w:tcW w:w="3261" w:type="dxa"/>
            <w:vAlign w:val="center"/>
          </w:tcPr>
          <w:p w14:paraId="56D35AE3" w14:textId="77777777" w:rsidR="00C560E0" w:rsidRPr="00845BF1" w:rsidRDefault="00C560E0" w:rsidP="00820121">
            <w:pPr>
              <w:jc w:val="left"/>
              <w:rPr>
                <w:rFonts w:eastAsia="仿宋"/>
                <w:b/>
                <w:sz w:val="24"/>
              </w:rPr>
            </w:pPr>
            <w:r w:rsidRPr="00845BF1">
              <w:rPr>
                <w:rFonts w:eastAsia="仿宋"/>
                <w:b/>
                <w:sz w:val="24"/>
              </w:rPr>
              <w:t>3.</w:t>
            </w:r>
            <w:r w:rsidRPr="00845BF1">
              <w:rPr>
                <w:rFonts w:eastAsia="仿宋"/>
                <w:b/>
                <w:sz w:val="24"/>
              </w:rPr>
              <w:t>图书资料购置费</w:t>
            </w:r>
          </w:p>
          <w:p w14:paraId="05529C99" w14:textId="77777777" w:rsidR="00C560E0" w:rsidRPr="00845BF1" w:rsidRDefault="00C560E0" w:rsidP="00820121">
            <w:pPr>
              <w:jc w:val="left"/>
              <w:rPr>
                <w:rFonts w:eastAsia="仿宋"/>
                <w:b/>
                <w:sz w:val="24"/>
              </w:rPr>
            </w:pPr>
            <w:r w:rsidRPr="00845BF1">
              <w:rPr>
                <w:rFonts w:eastAsia="仿宋"/>
                <w:sz w:val="24"/>
              </w:rPr>
              <w:t>（购置的图书资料在项目结题后须交还学校）</w:t>
            </w:r>
          </w:p>
        </w:tc>
        <w:tc>
          <w:tcPr>
            <w:tcW w:w="1242" w:type="dxa"/>
            <w:vAlign w:val="center"/>
          </w:tcPr>
          <w:p w14:paraId="4D4E3CCC" w14:textId="77777777" w:rsidR="00C560E0" w:rsidRPr="00845BF1" w:rsidRDefault="00C560E0" w:rsidP="00820121">
            <w:pPr>
              <w:jc w:val="center"/>
              <w:rPr>
                <w:rFonts w:eastAsia="仿宋"/>
                <w:sz w:val="24"/>
              </w:rPr>
            </w:pPr>
            <w:r w:rsidRPr="00845BF1">
              <w:rPr>
                <w:rFonts w:eastAsia="仿宋"/>
                <w:sz w:val="24"/>
              </w:rPr>
              <w:t>800</w:t>
            </w:r>
          </w:p>
        </w:tc>
        <w:tc>
          <w:tcPr>
            <w:tcW w:w="1701" w:type="dxa"/>
            <w:vAlign w:val="center"/>
          </w:tcPr>
          <w:p w14:paraId="4D7F462F" w14:textId="77777777" w:rsidR="00C560E0" w:rsidRPr="00845BF1" w:rsidRDefault="00C560E0" w:rsidP="00820121">
            <w:pPr>
              <w:jc w:val="center"/>
              <w:rPr>
                <w:rFonts w:eastAsia="仿宋"/>
                <w:sz w:val="24"/>
              </w:rPr>
            </w:pPr>
            <w:r w:rsidRPr="00845BF1">
              <w:rPr>
                <w:rFonts w:eastAsia="仿宋"/>
                <w:sz w:val="24"/>
              </w:rPr>
              <w:t>购置生物领域图书，每本平均</w:t>
            </w:r>
            <w:r w:rsidRPr="00845BF1">
              <w:rPr>
                <w:rFonts w:eastAsia="仿宋"/>
                <w:sz w:val="24"/>
              </w:rPr>
              <w:t>80</w:t>
            </w:r>
          </w:p>
        </w:tc>
        <w:tc>
          <w:tcPr>
            <w:tcW w:w="3402" w:type="dxa"/>
            <w:vAlign w:val="center"/>
          </w:tcPr>
          <w:p w14:paraId="26B45E61" w14:textId="77777777" w:rsidR="00C560E0" w:rsidRPr="00845BF1" w:rsidRDefault="00C560E0" w:rsidP="00820121">
            <w:pPr>
              <w:spacing w:line="240" w:lineRule="exact"/>
              <w:rPr>
                <w:rFonts w:eastAsia="仿宋"/>
                <w:sz w:val="24"/>
              </w:rPr>
            </w:pPr>
            <w:r w:rsidRPr="00845BF1">
              <w:rPr>
                <w:rFonts w:eastAsia="仿宋"/>
                <w:sz w:val="24"/>
              </w:rPr>
              <w:t>例：购置</w:t>
            </w:r>
            <w:r w:rsidRPr="00845BF1">
              <w:rPr>
                <w:rFonts w:eastAsia="仿宋"/>
                <w:sz w:val="24"/>
              </w:rPr>
              <w:t>xx</w:t>
            </w:r>
            <w:r w:rsidRPr="00845BF1">
              <w:rPr>
                <w:rFonts w:eastAsia="仿宋"/>
                <w:sz w:val="24"/>
              </w:rPr>
              <w:t>领域图书（包括《</w:t>
            </w:r>
            <w:r w:rsidRPr="00845BF1">
              <w:rPr>
                <w:rFonts w:eastAsia="仿宋"/>
                <w:sz w:val="24"/>
              </w:rPr>
              <w:t>xx</w:t>
            </w:r>
            <w:r w:rsidRPr="00845BF1">
              <w:rPr>
                <w:rFonts w:eastAsia="仿宋"/>
                <w:sz w:val="24"/>
              </w:rPr>
              <w:t>》、《</w:t>
            </w:r>
            <w:r w:rsidRPr="00845BF1">
              <w:rPr>
                <w:rFonts w:eastAsia="仿宋"/>
                <w:sz w:val="24"/>
              </w:rPr>
              <w:t>xx</w:t>
            </w:r>
            <w:r w:rsidRPr="00845BF1">
              <w:rPr>
                <w:rFonts w:eastAsia="仿宋"/>
                <w:sz w:val="24"/>
              </w:rPr>
              <w:t>》等），每本平均</w:t>
            </w:r>
            <w:r w:rsidRPr="00845BF1">
              <w:rPr>
                <w:rFonts w:eastAsia="仿宋"/>
                <w:sz w:val="24"/>
              </w:rPr>
              <w:t>xx</w:t>
            </w:r>
            <w:r w:rsidRPr="00845BF1">
              <w:rPr>
                <w:rFonts w:eastAsia="仿宋"/>
                <w:sz w:val="24"/>
              </w:rPr>
              <w:t>元，</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本</w:t>
            </w:r>
            <w:r w:rsidRPr="00845BF1">
              <w:rPr>
                <w:rFonts w:eastAsia="仿宋"/>
                <w:color w:val="333333"/>
                <w:sz w:val="24"/>
                <w:shd w:val="clear" w:color="auto" w:fill="FFFFFF"/>
              </w:rPr>
              <w:t>×x</w:t>
            </w:r>
            <w:r w:rsidRPr="00845BF1">
              <w:rPr>
                <w:rFonts w:eastAsia="仿宋"/>
                <w:color w:val="333333"/>
                <w:sz w:val="24"/>
                <w:shd w:val="clear" w:color="auto" w:fill="FFFFFF"/>
              </w:rPr>
              <w:t>本</w:t>
            </w:r>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04F41873" w14:textId="77777777" w:rsidTr="00820121">
        <w:trPr>
          <w:trHeight w:val="1549"/>
        </w:trPr>
        <w:tc>
          <w:tcPr>
            <w:tcW w:w="3261" w:type="dxa"/>
            <w:vAlign w:val="center"/>
          </w:tcPr>
          <w:p w14:paraId="314BB1E0" w14:textId="77777777" w:rsidR="00C560E0" w:rsidRPr="00845BF1" w:rsidRDefault="00C560E0" w:rsidP="00820121">
            <w:pPr>
              <w:spacing w:line="240" w:lineRule="exact"/>
              <w:jc w:val="left"/>
              <w:rPr>
                <w:rFonts w:eastAsia="仿宋"/>
                <w:b/>
                <w:sz w:val="24"/>
              </w:rPr>
            </w:pPr>
            <w:r w:rsidRPr="00845BF1">
              <w:rPr>
                <w:rFonts w:eastAsia="仿宋"/>
                <w:b/>
                <w:sz w:val="24"/>
              </w:rPr>
              <w:t>4.</w:t>
            </w:r>
            <w:r w:rsidRPr="00845BF1">
              <w:rPr>
                <w:rFonts w:eastAsia="仿宋"/>
                <w:b/>
                <w:sz w:val="24"/>
              </w:rPr>
              <w:t>项目办公费</w:t>
            </w:r>
          </w:p>
          <w:p w14:paraId="3FF39958" w14:textId="77777777" w:rsidR="00C560E0" w:rsidRPr="00845BF1" w:rsidRDefault="00C560E0" w:rsidP="00820121">
            <w:pPr>
              <w:spacing w:line="240" w:lineRule="exact"/>
              <w:jc w:val="left"/>
              <w:rPr>
                <w:rFonts w:eastAsia="仿宋"/>
                <w:sz w:val="24"/>
              </w:rPr>
            </w:pPr>
            <w:r w:rsidRPr="00845BF1">
              <w:rPr>
                <w:rFonts w:eastAsia="仿宋"/>
                <w:sz w:val="24"/>
              </w:rPr>
              <w:t>（记录本、笔、文件夹、档案袋、电池等物品购置费，不许购置办公耗材，如硒鼓、墨盒、复印纸、优盘、接线板等，原则上不超过</w:t>
            </w:r>
            <w:r w:rsidRPr="00845BF1">
              <w:rPr>
                <w:rFonts w:eastAsia="仿宋"/>
                <w:sz w:val="24"/>
              </w:rPr>
              <w:t>200</w:t>
            </w:r>
            <w:r w:rsidRPr="00845BF1">
              <w:rPr>
                <w:rFonts w:eastAsia="仿宋"/>
                <w:sz w:val="24"/>
              </w:rPr>
              <w:t>元）</w:t>
            </w:r>
          </w:p>
        </w:tc>
        <w:tc>
          <w:tcPr>
            <w:tcW w:w="1242" w:type="dxa"/>
            <w:vAlign w:val="center"/>
          </w:tcPr>
          <w:p w14:paraId="7F4E9CEE" w14:textId="77777777" w:rsidR="00C560E0" w:rsidRPr="00845BF1" w:rsidRDefault="00C560E0" w:rsidP="00820121">
            <w:pPr>
              <w:jc w:val="center"/>
              <w:rPr>
                <w:rFonts w:eastAsia="仿宋"/>
                <w:sz w:val="24"/>
              </w:rPr>
            </w:pPr>
          </w:p>
        </w:tc>
        <w:tc>
          <w:tcPr>
            <w:tcW w:w="1701" w:type="dxa"/>
            <w:vAlign w:val="center"/>
          </w:tcPr>
          <w:p w14:paraId="05E7601C" w14:textId="77777777" w:rsidR="00C560E0" w:rsidRPr="00845BF1" w:rsidRDefault="00C560E0" w:rsidP="00820121">
            <w:pPr>
              <w:jc w:val="center"/>
              <w:rPr>
                <w:rFonts w:eastAsia="仿宋"/>
                <w:sz w:val="24"/>
              </w:rPr>
            </w:pPr>
          </w:p>
        </w:tc>
        <w:tc>
          <w:tcPr>
            <w:tcW w:w="3402" w:type="dxa"/>
            <w:vAlign w:val="center"/>
          </w:tcPr>
          <w:p w14:paraId="185EB936" w14:textId="77777777" w:rsidR="00C560E0" w:rsidRPr="00845BF1" w:rsidRDefault="00C560E0" w:rsidP="00820121">
            <w:pPr>
              <w:spacing w:line="240" w:lineRule="exact"/>
              <w:rPr>
                <w:rFonts w:eastAsia="仿宋"/>
                <w:sz w:val="24"/>
              </w:rPr>
            </w:pPr>
            <w:r w:rsidRPr="00845BF1">
              <w:rPr>
                <w:rFonts w:eastAsia="仿宋"/>
                <w:sz w:val="24"/>
              </w:rPr>
              <w:t>例：记录本</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本</w:t>
            </w:r>
            <w:r w:rsidRPr="00845BF1">
              <w:rPr>
                <w:rFonts w:eastAsia="仿宋"/>
                <w:sz w:val="24"/>
              </w:rPr>
              <w:t>×x</w:t>
            </w:r>
            <w:r w:rsidRPr="00845BF1">
              <w:rPr>
                <w:rFonts w:eastAsia="仿宋"/>
                <w:sz w:val="24"/>
              </w:rPr>
              <w:t>本</w:t>
            </w:r>
            <w:r w:rsidRPr="00845BF1">
              <w:rPr>
                <w:rFonts w:eastAsia="仿宋"/>
                <w:sz w:val="24"/>
              </w:rPr>
              <w:t>=xx</w:t>
            </w:r>
            <w:r w:rsidRPr="00845BF1">
              <w:rPr>
                <w:rFonts w:eastAsia="仿宋"/>
                <w:sz w:val="24"/>
              </w:rPr>
              <w:t>元</w:t>
            </w:r>
          </w:p>
        </w:tc>
      </w:tr>
      <w:tr w:rsidR="00C560E0" w:rsidRPr="00845BF1" w14:paraId="558A7CC9" w14:textId="77777777" w:rsidTr="00820121">
        <w:trPr>
          <w:trHeight w:val="551"/>
        </w:trPr>
        <w:tc>
          <w:tcPr>
            <w:tcW w:w="3261" w:type="dxa"/>
            <w:vAlign w:val="center"/>
          </w:tcPr>
          <w:p w14:paraId="235AA05D" w14:textId="77777777" w:rsidR="00C560E0" w:rsidRPr="00845BF1" w:rsidRDefault="00C560E0" w:rsidP="00820121">
            <w:pPr>
              <w:jc w:val="left"/>
              <w:rPr>
                <w:rFonts w:eastAsia="仿宋"/>
                <w:b/>
                <w:sz w:val="24"/>
              </w:rPr>
            </w:pPr>
            <w:r w:rsidRPr="00845BF1">
              <w:rPr>
                <w:rFonts w:eastAsia="仿宋"/>
                <w:b/>
                <w:sz w:val="24"/>
              </w:rPr>
              <w:t>5.</w:t>
            </w:r>
            <w:r w:rsidRPr="00845BF1">
              <w:rPr>
                <w:rFonts w:eastAsia="仿宋"/>
                <w:b/>
                <w:sz w:val="24"/>
              </w:rPr>
              <w:t>打印制作费</w:t>
            </w:r>
          </w:p>
          <w:p w14:paraId="66C6C62E" w14:textId="77777777" w:rsidR="00C560E0" w:rsidRPr="00845BF1" w:rsidRDefault="00C560E0" w:rsidP="00820121">
            <w:pPr>
              <w:jc w:val="left"/>
              <w:rPr>
                <w:rFonts w:eastAsia="仿宋"/>
                <w:sz w:val="24"/>
              </w:rPr>
            </w:pPr>
            <w:r w:rsidRPr="00845BF1">
              <w:rPr>
                <w:rFonts w:eastAsia="仿宋"/>
                <w:sz w:val="24"/>
              </w:rPr>
              <w:t>（原则上不超过</w:t>
            </w:r>
            <w:r w:rsidRPr="00845BF1">
              <w:rPr>
                <w:rFonts w:eastAsia="仿宋"/>
                <w:sz w:val="24"/>
              </w:rPr>
              <w:t>500</w:t>
            </w:r>
            <w:r w:rsidRPr="00845BF1">
              <w:rPr>
                <w:rFonts w:eastAsia="仿宋"/>
                <w:sz w:val="24"/>
              </w:rPr>
              <w:t>元）</w:t>
            </w:r>
          </w:p>
        </w:tc>
        <w:tc>
          <w:tcPr>
            <w:tcW w:w="1242" w:type="dxa"/>
            <w:vAlign w:val="center"/>
          </w:tcPr>
          <w:p w14:paraId="72ADCDF7" w14:textId="77777777" w:rsidR="00C560E0" w:rsidRPr="00845BF1" w:rsidRDefault="00C560E0" w:rsidP="00820121">
            <w:pPr>
              <w:jc w:val="center"/>
              <w:rPr>
                <w:rFonts w:eastAsia="仿宋"/>
                <w:sz w:val="24"/>
              </w:rPr>
            </w:pPr>
            <w:r w:rsidRPr="00845BF1">
              <w:rPr>
                <w:rFonts w:eastAsia="仿宋"/>
                <w:sz w:val="24"/>
              </w:rPr>
              <w:t>200</w:t>
            </w:r>
          </w:p>
        </w:tc>
        <w:tc>
          <w:tcPr>
            <w:tcW w:w="1701" w:type="dxa"/>
            <w:vAlign w:val="center"/>
          </w:tcPr>
          <w:p w14:paraId="10C37538" w14:textId="77777777" w:rsidR="00C560E0" w:rsidRPr="00845BF1" w:rsidRDefault="00C560E0" w:rsidP="00820121">
            <w:pPr>
              <w:jc w:val="center"/>
              <w:rPr>
                <w:rFonts w:eastAsia="仿宋"/>
                <w:sz w:val="24"/>
              </w:rPr>
            </w:pPr>
            <w:r w:rsidRPr="00845BF1">
              <w:rPr>
                <w:rFonts w:eastAsia="仿宋"/>
                <w:sz w:val="24"/>
              </w:rPr>
              <w:t>打印相关项目材料等，</w:t>
            </w:r>
            <w:r w:rsidRPr="00845BF1">
              <w:rPr>
                <w:rFonts w:eastAsia="仿宋"/>
                <w:sz w:val="24"/>
              </w:rPr>
              <w:t>5</w:t>
            </w:r>
            <w:r w:rsidRPr="00845BF1">
              <w:rPr>
                <w:rFonts w:eastAsia="仿宋"/>
                <w:sz w:val="24"/>
              </w:rPr>
              <w:t>元</w:t>
            </w:r>
            <w:r w:rsidRPr="00845BF1">
              <w:rPr>
                <w:rFonts w:eastAsia="仿宋"/>
                <w:sz w:val="24"/>
              </w:rPr>
              <w:t>/</w:t>
            </w:r>
            <w:r w:rsidRPr="00845BF1">
              <w:rPr>
                <w:rFonts w:eastAsia="仿宋"/>
                <w:sz w:val="24"/>
              </w:rPr>
              <w:t>次</w:t>
            </w:r>
          </w:p>
        </w:tc>
        <w:tc>
          <w:tcPr>
            <w:tcW w:w="3402" w:type="dxa"/>
            <w:vAlign w:val="center"/>
          </w:tcPr>
          <w:p w14:paraId="35749BD1" w14:textId="77777777" w:rsidR="00C560E0" w:rsidRPr="00845BF1" w:rsidRDefault="00C560E0" w:rsidP="00820121">
            <w:pPr>
              <w:rPr>
                <w:rFonts w:eastAsia="仿宋"/>
                <w:sz w:val="24"/>
              </w:rPr>
            </w:pPr>
            <w:r w:rsidRPr="00845BF1">
              <w:rPr>
                <w:rFonts w:eastAsia="仿宋"/>
                <w:sz w:val="24"/>
              </w:rPr>
              <w:t>例：打印</w:t>
            </w:r>
            <w:r w:rsidRPr="00845BF1">
              <w:rPr>
                <w:rFonts w:eastAsia="仿宋"/>
                <w:sz w:val="24"/>
              </w:rPr>
              <w:t>xx</w:t>
            </w:r>
            <w:r w:rsidRPr="00845BF1">
              <w:rPr>
                <w:rFonts w:eastAsia="仿宋"/>
                <w:sz w:val="24"/>
              </w:rPr>
              <w:t>材料</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份</w:t>
            </w:r>
            <w:r w:rsidRPr="00845BF1">
              <w:rPr>
                <w:rFonts w:eastAsia="仿宋"/>
                <w:sz w:val="24"/>
              </w:rPr>
              <w:t>×x</w:t>
            </w:r>
            <w:r w:rsidRPr="00845BF1">
              <w:rPr>
                <w:rFonts w:eastAsia="仿宋"/>
                <w:sz w:val="24"/>
              </w:rPr>
              <w:t>份</w:t>
            </w:r>
            <w:r w:rsidRPr="00845BF1">
              <w:rPr>
                <w:rFonts w:eastAsia="仿宋"/>
                <w:sz w:val="24"/>
              </w:rPr>
              <w:t>=xx</w:t>
            </w:r>
            <w:r w:rsidRPr="00845BF1">
              <w:rPr>
                <w:rFonts w:eastAsia="仿宋"/>
                <w:sz w:val="24"/>
              </w:rPr>
              <w:t>元</w:t>
            </w:r>
          </w:p>
        </w:tc>
      </w:tr>
      <w:tr w:rsidR="00C560E0" w:rsidRPr="00845BF1" w14:paraId="18B89AEF" w14:textId="77777777" w:rsidTr="00820121">
        <w:trPr>
          <w:trHeight w:val="429"/>
        </w:trPr>
        <w:tc>
          <w:tcPr>
            <w:tcW w:w="3261" w:type="dxa"/>
            <w:vAlign w:val="center"/>
          </w:tcPr>
          <w:p w14:paraId="3CE21F62" w14:textId="77777777" w:rsidR="00C560E0" w:rsidRPr="00845BF1" w:rsidRDefault="00C560E0" w:rsidP="00820121">
            <w:pPr>
              <w:jc w:val="left"/>
              <w:rPr>
                <w:rFonts w:eastAsia="仿宋"/>
                <w:b/>
                <w:sz w:val="24"/>
              </w:rPr>
            </w:pPr>
            <w:r w:rsidRPr="00845BF1">
              <w:rPr>
                <w:rFonts w:eastAsia="仿宋"/>
                <w:b/>
                <w:sz w:val="24"/>
              </w:rPr>
              <w:t>6.</w:t>
            </w:r>
            <w:r w:rsidRPr="00845BF1">
              <w:rPr>
                <w:rFonts w:eastAsia="仿宋"/>
                <w:b/>
                <w:sz w:val="24"/>
              </w:rPr>
              <w:t>测试化验加工费</w:t>
            </w:r>
          </w:p>
        </w:tc>
        <w:tc>
          <w:tcPr>
            <w:tcW w:w="1242" w:type="dxa"/>
            <w:vAlign w:val="center"/>
          </w:tcPr>
          <w:p w14:paraId="49DACFD0" w14:textId="77777777" w:rsidR="00C560E0" w:rsidRPr="00845BF1" w:rsidRDefault="00C560E0" w:rsidP="00820121">
            <w:pPr>
              <w:jc w:val="center"/>
              <w:rPr>
                <w:rFonts w:eastAsia="仿宋"/>
                <w:sz w:val="24"/>
              </w:rPr>
            </w:pPr>
          </w:p>
        </w:tc>
        <w:tc>
          <w:tcPr>
            <w:tcW w:w="1701" w:type="dxa"/>
            <w:vAlign w:val="center"/>
          </w:tcPr>
          <w:p w14:paraId="6A6336E7" w14:textId="77777777" w:rsidR="00C560E0" w:rsidRPr="00845BF1" w:rsidRDefault="00C560E0" w:rsidP="00820121">
            <w:pPr>
              <w:jc w:val="center"/>
              <w:rPr>
                <w:rFonts w:eastAsia="仿宋"/>
                <w:sz w:val="24"/>
              </w:rPr>
            </w:pPr>
          </w:p>
        </w:tc>
        <w:tc>
          <w:tcPr>
            <w:tcW w:w="3402" w:type="dxa"/>
            <w:vAlign w:val="center"/>
          </w:tcPr>
          <w:p w14:paraId="7B3E1BAC" w14:textId="77777777" w:rsidR="00C560E0" w:rsidRPr="00845BF1" w:rsidRDefault="00C560E0" w:rsidP="00820121">
            <w:pPr>
              <w:rPr>
                <w:rFonts w:eastAsia="仿宋"/>
                <w:sz w:val="24"/>
              </w:rPr>
            </w:pPr>
            <w:r w:rsidRPr="00845BF1">
              <w:rPr>
                <w:rFonts w:eastAsia="仿宋"/>
                <w:sz w:val="24"/>
              </w:rPr>
              <w:t>例：</w:t>
            </w:r>
          </w:p>
        </w:tc>
      </w:tr>
      <w:tr w:rsidR="00C560E0" w:rsidRPr="00845BF1" w14:paraId="0E62EBEA" w14:textId="77777777" w:rsidTr="00820121">
        <w:trPr>
          <w:trHeight w:val="764"/>
        </w:trPr>
        <w:tc>
          <w:tcPr>
            <w:tcW w:w="3261" w:type="dxa"/>
            <w:vAlign w:val="center"/>
          </w:tcPr>
          <w:p w14:paraId="7D1C89A1" w14:textId="77777777" w:rsidR="00C560E0" w:rsidRPr="00845BF1" w:rsidRDefault="00C560E0" w:rsidP="00820121">
            <w:pPr>
              <w:jc w:val="left"/>
              <w:rPr>
                <w:rFonts w:eastAsia="仿宋"/>
                <w:b/>
                <w:sz w:val="24"/>
              </w:rPr>
            </w:pPr>
            <w:r w:rsidRPr="00845BF1">
              <w:rPr>
                <w:rFonts w:eastAsia="仿宋"/>
                <w:b/>
                <w:sz w:val="24"/>
              </w:rPr>
              <w:t>7.</w:t>
            </w:r>
            <w:r w:rsidRPr="00845BF1">
              <w:rPr>
                <w:rFonts w:eastAsia="仿宋"/>
                <w:b/>
                <w:sz w:val="24"/>
              </w:rPr>
              <w:t>论文发表费</w:t>
            </w:r>
          </w:p>
        </w:tc>
        <w:tc>
          <w:tcPr>
            <w:tcW w:w="1242" w:type="dxa"/>
            <w:vAlign w:val="center"/>
          </w:tcPr>
          <w:p w14:paraId="4AD8D847" w14:textId="77777777" w:rsidR="00C560E0" w:rsidRPr="00845BF1" w:rsidRDefault="00C560E0" w:rsidP="00820121">
            <w:pPr>
              <w:jc w:val="center"/>
              <w:rPr>
                <w:rFonts w:eastAsia="仿宋"/>
                <w:sz w:val="24"/>
              </w:rPr>
            </w:pPr>
          </w:p>
        </w:tc>
        <w:tc>
          <w:tcPr>
            <w:tcW w:w="1701" w:type="dxa"/>
            <w:vAlign w:val="center"/>
          </w:tcPr>
          <w:p w14:paraId="7BEE001E" w14:textId="77777777" w:rsidR="00C560E0" w:rsidRPr="00845BF1" w:rsidRDefault="00C560E0" w:rsidP="00820121">
            <w:pPr>
              <w:jc w:val="center"/>
              <w:rPr>
                <w:rFonts w:eastAsia="仿宋"/>
                <w:sz w:val="24"/>
              </w:rPr>
            </w:pPr>
          </w:p>
        </w:tc>
        <w:tc>
          <w:tcPr>
            <w:tcW w:w="3402" w:type="dxa"/>
            <w:vAlign w:val="center"/>
          </w:tcPr>
          <w:p w14:paraId="7487876A" w14:textId="77777777" w:rsidR="00C560E0" w:rsidRPr="00845BF1" w:rsidRDefault="00C560E0" w:rsidP="00820121">
            <w:pPr>
              <w:spacing w:line="240" w:lineRule="exact"/>
              <w:rPr>
                <w:rFonts w:eastAsia="仿宋"/>
                <w:sz w:val="24"/>
              </w:rPr>
            </w:pPr>
            <w:r w:rsidRPr="00845BF1">
              <w:rPr>
                <w:rFonts w:eastAsia="仿宋"/>
                <w:sz w:val="24"/>
              </w:rPr>
              <w:t>例：预计发表中文核心期刊论文</w:t>
            </w:r>
            <w:r w:rsidRPr="00845BF1">
              <w:rPr>
                <w:rFonts w:eastAsia="仿宋"/>
                <w:sz w:val="24"/>
              </w:rPr>
              <w:t>x</w:t>
            </w:r>
            <w:r w:rsidRPr="00845BF1">
              <w:rPr>
                <w:rFonts w:eastAsia="仿宋"/>
                <w:sz w:val="24"/>
              </w:rPr>
              <w:t>篇，每篇平均版面费</w:t>
            </w:r>
            <w:r w:rsidRPr="00845BF1">
              <w:rPr>
                <w:rFonts w:eastAsia="仿宋"/>
                <w:sz w:val="24"/>
              </w:rPr>
              <w:t>xx</w:t>
            </w:r>
            <w:r w:rsidRPr="00845BF1">
              <w:rPr>
                <w:rFonts w:eastAsia="仿宋"/>
                <w:sz w:val="24"/>
              </w:rPr>
              <w:t>元，</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篇</w:t>
            </w:r>
            <w:r w:rsidRPr="00845BF1">
              <w:rPr>
                <w:rFonts w:eastAsia="仿宋"/>
                <w:sz w:val="24"/>
              </w:rPr>
              <w:t>×x</w:t>
            </w:r>
            <w:r w:rsidRPr="00845BF1">
              <w:rPr>
                <w:rFonts w:eastAsia="仿宋"/>
                <w:sz w:val="24"/>
              </w:rPr>
              <w:t>篇</w:t>
            </w:r>
            <w:r w:rsidRPr="00845BF1">
              <w:rPr>
                <w:rFonts w:eastAsia="仿宋"/>
                <w:sz w:val="24"/>
              </w:rPr>
              <w:t>=xx</w:t>
            </w:r>
            <w:r w:rsidRPr="00845BF1">
              <w:rPr>
                <w:rFonts w:eastAsia="仿宋"/>
                <w:sz w:val="24"/>
              </w:rPr>
              <w:t>元</w:t>
            </w:r>
          </w:p>
        </w:tc>
      </w:tr>
      <w:tr w:rsidR="00C560E0" w:rsidRPr="00845BF1" w14:paraId="3AA25E38" w14:textId="77777777" w:rsidTr="00820121">
        <w:trPr>
          <w:trHeight w:val="700"/>
        </w:trPr>
        <w:tc>
          <w:tcPr>
            <w:tcW w:w="3261" w:type="dxa"/>
            <w:vAlign w:val="center"/>
          </w:tcPr>
          <w:p w14:paraId="040133F9" w14:textId="77777777" w:rsidR="00C560E0" w:rsidRPr="00845BF1" w:rsidRDefault="00C560E0" w:rsidP="00820121">
            <w:pPr>
              <w:jc w:val="left"/>
              <w:rPr>
                <w:rFonts w:eastAsia="仿宋"/>
                <w:b/>
                <w:sz w:val="24"/>
              </w:rPr>
            </w:pPr>
            <w:r w:rsidRPr="00845BF1">
              <w:rPr>
                <w:rFonts w:eastAsia="仿宋"/>
                <w:b/>
                <w:sz w:val="24"/>
              </w:rPr>
              <w:t>8.</w:t>
            </w:r>
            <w:r w:rsidRPr="00845BF1">
              <w:rPr>
                <w:rFonts w:eastAsia="仿宋"/>
                <w:b/>
                <w:sz w:val="24"/>
              </w:rPr>
              <w:t>知识产权事务费</w:t>
            </w:r>
          </w:p>
          <w:p w14:paraId="3D338144" w14:textId="77777777" w:rsidR="00C560E0" w:rsidRPr="00845BF1" w:rsidRDefault="00C560E0" w:rsidP="00820121">
            <w:pPr>
              <w:jc w:val="left"/>
              <w:rPr>
                <w:rFonts w:eastAsia="仿宋"/>
                <w:sz w:val="24"/>
              </w:rPr>
            </w:pPr>
            <w:r w:rsidRPr="00845BF1">
              <w:rPr>
                <w:rFonts w:eastAsia="仿宋"/>
                <w:sz w:val="24"/>
              </w:rPr>
              <w:t>（如申请专利等）</w:t>
            </w:r>
          </w:p>
        </w:tc>
        <w:tc>
          <w:tcPr>
            <w:tcW w:w="1242" w:type="dxa"/>
            <w:vAlign w:val="center"/>
          </w:tcPr>
          <w:p w14:paraId="7BF2F52D" w14:textId="77777777" w:rsidR="00C560E0" w:rsidRPr="00845BF1" w:rsidRDefault="00C560E0" w:rsidP="00820121">
            <w:pPr>
              <w:jc w:val="center"/>
              <w:rPr>
                <w:rFonts w:eastAsia="仿宋"/>
                <w:sz w:val="24"/>
              </w:rPr>
            </w:pPr>
            <w:r w:rsidRPr="00845BF1">
              <w:rPr>
                <w:rFonts w:eastAsia="仿宋"/>
                <w:sz w:val="24"/>
              </w:rPr>
              <w:t>500</w:t>
            </w:r>
          </w:p>
        </w:tc>
        <w:tc>
          <w:tcPr>
            <w:tcW w:w="1701" w:type="dxa"/>
            <w:vAlign w:val="center"/>
          </w:tcPr>
          <w:p w14:paraId="32B4B9A2" w14:textId="77777777" w:rsidR="00C560E0" w:rsidRPr="00845BF1" w:rsidRDefault="00C560E0" w:rsidP="00820121">
            <w:pPr>
              <w:jc w:val="center"/>
              <w:rPr>
                <w:rFonts w:eastAsia="仿宋"/>
                <w:sz w:val="24"/>
              </w:rPr>
            </w:pPr>
          </w:p>
        </w:tc>
        <w:tc>
          <w:tcPr>
            <w:tcW w:w="3402" w:type="dxa"/>
            <w:vAlign w:val="center"/>
          </w:tcPr>
          <w:p w14:paraId="5A42401C" w14:textId="77777777" w:rsidR="00C560E0" w:rsidRPr="00845BF1" w:rsidRDefault="00C560E0" w:rsidP="00820121">
            <w:pPr>
              <w:rPr>
                <w:rFonts w:eastAsia="仿宋"/>
                <w:sz w:val="24"/>
              </w:rPr>
            </w:pPr>
            <w:r w:rsidRPr="00845BF1">
              <w:rPr>
                <w:rFonts w:eastAsia="仿宋"/>
                <w:sz w:val="24"/>
              </w:rPr>
              <w:t>例：发明专利申请费</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项</w:t>
            </w:r>
            <w:r w:rsidRPr="00845BF1">
              <w:rPr>
                <w:rFonts w:eastAsia="仿宋"/>
                <w:color w:val="333333"/>
                <w:sz w:val="24"/>
                <w:shd w:val="clear" w:color="auto" w:fill="FFFFFF"/>
              </w:rPr>
              <w:t>×x</w:t>
            </w:r>
            <w:r w:rsidRPr="00845BF1">
              <w:rPr>
                <w:rFonts w:eastAsia="仿宋"/>
                <w:color w:val="333333"/>
                <w:sz w:val="24"/>
                <w:shd w:val="clear" w:color="auto" w:fill="FFFFFF"/>
              </w:rPr>
              <w:t>项</w:t>
            </w:r>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7EFC8257" w14:textId="77777777" w:rsidTr="00820121">
        <w:trPr>
          <w:trHeight w:val="600"/>
        </w:trPr>
        <w:tc>
          <w:tcPr>
            <w:tcW w:w="3261" w:type="dxa"/>
            <w:vAlign w:val="center"/>
          </w:tcPr>
          <w:p w14:paraId="02056157" w14:textId="77777777" w:rsidR="00C560E0" w:rsidRPr="00845BF1" w:rsidRDefault="00C560E0" w:rsidP="00820121">
            <w:pPr>
              <w:jc w:val="left"/>
              <w:rPr>
                <w:rFonts w:eastAsia="仿宋"/>
                <w:b/>
                <w:sz w:val="24"/>
              </w:rPr>
            </w:pPr>
            <w:r w:rsidRPr="00845BF1">
              <w:rPr>
                <w:rFonts w:eastAsia="仿宋"/>
                <w:b/>
                <w:sz w:val="24"/>
              </w:rPr>
              <w:t>9.</w:t>
            </w:r>
            <w:r w:rsidRPr="00845BF1">
              <w:rPr>
                <w:rFonts w:eastAsia="仿宋"/>
                <w:b/>
                <w:sz w:val="24"/>
              </w:rPr>
              <w:t>文献及信息检索费</w:t>
            </w:r>
          </w:p>
        </w:tc>
        <w:tc>
          <w:tcPr>
            <w:tcW w:w="1242" w:type="dxa"/>
            <w:vAlign w:val="center"/>
          </w:tcPr>
          <w:p w14:paraId="2373F5AA" w14:textId="77777777" w:rsidR="00C560E0" w:rsidRPr="00845BF1" w:rsidRDefault="00C560E0" w:rsidP="00820121">
            <w:pPr>
              <w:jc w:val="center"/>
              <w:rPr>
                <w:rFonts w:eastAsia="仿宋"/>
                <w:sz w:val="24"/>
              </w:rPr>
            </w:pPr>
          </w:p>
        </w:tc>
        <w:tc>
          <w:tcPr>
            <w:tcW w:w="1701" w:type="dxa"/>
            <w:vAlign w:val="center"/>
          </w:tcPr>
          <w:p w14:paraId="32A430EF" w14:textId="77777777" w:rsidR="00C560E0" w:rsidRPr="00845BF1" w:rsidRDefault="00C560E0" w:rsidP="00820121">
            <w:pPr>
              <w:jc w:val="center"/>
              <w:rPr>
                <w:rFonts w:eastAsia="仿宋"/>
                <w:sz w:val="24"/>
              </w:rPr>
            </w:pPr>
          </w:p>
        </w:tc>
        <w:tc>
          <w:tcPr>
            <w:tcW w:w="3402" w:type="dxa"/>
            <w:vAlign w:val="center"/>
          </w:tcPr>
          <w:p w14:paraId="5FF617D0" w14:textId="77777777" w:rsidR="00C560E0" w:rsidRPr="00845BF1" w:rsidRDefault="00C560E0" w:rsidP="00820121">
            <w:pPr>
              <w:rPr>
                <w:rFonts w:eastAsia="仿宋"/>
                <w:sz w:val="24"/>
              </w:rPr>
            </w:pPr>
          </w:p>
        </w:tc>
      </w:tr>
      <w:tr w:rsidR="00C560E0" w:rsidRPr="00845BF1" w14:paraId="7934D36C" w14:textId="77777777" w:rsidTr="00820121">
        <w:trPr>
          <w:trHeight w:val="699"/>
        </w:trPr>
        <w:tc>
          <w:tcPr>
            <w:tcW w:w="3261" w:type="dxa"/>
            <w:vAlign w:val="center"/>
          </w:tcPr>
          <w:p w14:paraId="38214682" w14:textId="77777777" w:rsidR="00C560E0" w:rsidRPr="00845BF1" w:rsidRDefault="00C560E0" w:rsidP="00820121">
            <w:pPr>
              <w:spacing w:line="240" w:lineRule="exact"/>
              <w:rPr>
                <w:rFonts w:eastAsia="仿宋"/>
                <w:b/>
                <w:sz w:val="24"/>
              </w:rPr>
            </w:pPr>
            <w:r w:rsidRPr="00845BF1">
              <w:rPr>
                <w:rFonts w:eastAsia="仿宋"/>
                <w:b/>
                <w:sz w:val="24"/>
              </w:rPr>
              <w:t>10.</w:t>
            </w:r>
            <w:r w:rsidRPr="00845BF1">
              <w:rPr>
                <w:rFonts w:eastAsia="仿宋"/>
                <w:b/>
                <w:sz w:val="24"/>
              </w:rPr>
              <w:t>京外差旅费</w:t>
            </w:r>
          </w:p>
          <w:p w14:paraId="6F9AA94A" w14:textId="77777777" w:rsidR="00C560E0" w:rsidRPr="00845BF1" w:rsidRDefault="00C560E0" w:rsidP="00820121">
            <w:pPr>
              <w:spacing w:line="240" w:lineRule="exact"/>
              <w:rPr>
                <w:rFonts w:eastAsia="仿宋"/>
                <w:sz w:val="24"/>
              </w:rPr>
            </w:pPr>
            <w:r w:rsidRPr="00845BF1">
              <w:rPr>
                <w:rFonts w:eastAsia="仿宋"/>
                <w:sz w:val="24"/>
              </w:rPr>
              <w:t>（原则上不超过项目总经费</w:t>
            </w:r>
            <w:r w:rsidRPr="00845BF1">
              <w:rPr>
                <w:rFonts w:eastAsia="仿宋"/>
                <w:sz w:val="24"/>
              </w:rPr>
              <w:t>30%</w:t>
            </w:r>
            <w:r w:rsidRPr="00845BF1">
              <w:rPr>
                <w:rFonts w:eastAsia="仿宋"/>
                <w:sz w:val="24"/>
              </w:rPr>
              <w:t>）</w:t>
            </w:r>
          </w:p>
        </w:tc>
        <w:tc>
          <w:tcPr>
            <w:tcW w:w="1242" w:type="dxa"/>
            <w:vAlign w:val="center"/>
          </w:tcPr>
          <w:p w14:paraId="1B5D6157" w14:textId="77777777" w:rsidR="00C560E0" w:rsidRPr="00845BF1" w:rsidRDefault="00C560E0" w:rsidP="00820121">
            <w:pPr>
              <w:jc w:val="center"/>
              <w:rPr>
                <w:rFonts w:eastAsia="仿宋"/>
                <w:sz w:val="24"/>
              </w:rPr>
            </w:pPr>
          </w:p>
        </w:tc>
        <w:tc>
          <w:tcPr>
            <w:tcW w:w="1701" w:type="dxa"/>
            <w:vAlign w:val="center"/>
          </w:tcPr>
          <w:p w14:paraId="686BF7FB" w14:textId="77777777" w:rsidR="00C560E0" w:rsidRPr="00845BF1" w:rsidRDefault="00C560E0" w:rsidP="00820121">
            <w:pPr>
              <w:jc w:val="center"/>
              <w:rPr>
                <w:rFonts w:eastAsia="仿宋"/>
                <w:sz w:val="24"/>
              </w:rPr>
            </w:pPr>
          </w:p>
        </w:tc>
        <w:tc>
          <w:tcPr>
            <w:tcW w:w="3402" w:type="dxa"/>
            <w:vAlign w:val="center"/>
          </w:tcPr>
          <w:p w14:paraId="11154CED" w14:textId="77777777" w:rsidR="00C560E0" w:rsidRPr="00845BF1" w:rsidRDefault="00C560E0" w:rsidP="00820121">
            <w:pPr>
              <w:spacing w:line="240" w:lineRule="exact"/>
              <w:rPr>
                <w:rFonts w:eastAsia="仿宋"/>
                <w:sz w:val="24"/>
              </w:rPr>
            </w:pPr>
            <w:r w:rsidRPr="00845BF1">
              <w:rPr>
                <w:rFonts w:eastAsia="仿宋"/>
                <w:sz w:val="24"/>
              </w:rPr>
              <w:t>例：往返</w:t>
            </w:r>
            <w:r w:rsidRPr="00845BF1">
              <w:rPr>
                <w:rFonts w:eastAsia="仿宋"/>
                <w:sz w:val="24"/>
              </w:rPr>
              <w:t>xx</w:t>
            </w:r>
            <w:r w:rsidRPr="00845BF1">
              <w:rPr>
                <w:rFonts w:eastAsia="仿宋"/>
                <w:sz w:val="24"/>
              </w:rPr>
              <w:t>、</w:t>
            </w:r>
            <w:r w:rsidRPr="00845BF1">
              <w:rPr>
                <w:rFonts w:eastAsia="仿宋"/>
                <w:sz w:val="24"/>
              </w:rPr>
              <w:t>xx</w:t>
            </w:r>
            <w:r w:rsidRPr="00845BF1">
              <w:rPr>
                <w:rFonts w:eastAsia="仿宋"/>
                <w:sz w:val="24"/>
              </w:rPr>
              <w:t>等地，开展</w:t>
            </w:r>
            <w:r w:rsidRPr="00845BF1">
              <w:rPr>
                <w:rFonts w:eastAsia="仿宋"/>
                <w:sz w:val="24"/>
              </w:rPr>
              <w:t>xx</w:t>
            </w:r>
            <w:r w:rsidRPr="00845BF1">
              <w:rPr>
                <w:rFonts w:eastAsia="仿宋"/>
                <w:sz w:val="24"/>
              </w:rPr>
              <w:t>领域调研，往返交通费按平均</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sz w:val="24"/>
              </w:rPr>
              <w:t>×xx</w:t>
            </w:r>
            <w:r w:rsidRPr="00845BF1">
              <w:rPr>
                <w:rFonts w:eastAsia="仿宋"/>
                <w:sz w:val="24"/>
              </w:rPr>
              <w:t>人次</w:t>
            </w:r>
            <w:r w:rsidRPr="00845BF1">
              <w:rPr>
                <w:rFonts w:eastAsia="仿宋"/>
                <w:sz w:val="24"/>
              </w:rPr>
              <w:t>=xx</w:t>
            </w:r>
            <w:r w:rsidRPr="00845BF1">
              <w:rPr>
                <w:rFonts w:eastAsia="仿宋"/>
                <w:sz w:val="24"/>
              </w:rPr>
              <w:t>元</w:t>
            </w:r>
          </w:p>
        </w:tc>
      </w:tr>
      <w:tr w:rsidR="00C560E0" w:rsidRPr="00845BF1" w14:paraId="0A64F180" w14:textId="77777777" w:rsidTr="00820121">
        <w:trPr>
          <w:trHeight w:val="635"/>
        </w:trPr>
        <w:tc>
          <w:tcPr>
            <w:tcW w:w="3261" w:type="dxa"/>
            <w:vAlign w:val="center"/>
          </w:tcPr>
          <w:p w14:paraId="7A9FC054" w14:textId="77777777" w:rsidR="00C560E0" w:rsidRPr="00845BF1" w:rsidRDefault="00C560E0" w:rsidP="00820121">
            <w:pPr>
              <w:spacing w:line="240" w:lineRule="exact"/>
              <w:rPr>
                <w:rFonts w:eastAsia="仿宋"/>
                <w:b/>
                <w:sz w:val="24"/>
              </w:rPr>
            </w:pPr>
            <w:r w:rsidRPr="00845BF1">
              <w:rPr>
                <w:rFonts w:eastAsia="仿宋"/>
                <w:b/>
                <w:sz w:val="24"/>
              </w:rPr>
              <w:t>11.</w:t>
            </w:r>
            <w:r w:rsidRPr="00845BF1">
              <w:rPr>
                <w:rFonts w:eastAsia="仿宋"/>
                <w:b/>
                <w:sz w:val="24"/>
              </w:rPr>
              <w:t>市内调研公共交通费</w:t>
            </w:r>
          </w:p>
          <w:p w14:paraId="5DA25E82" w14:textId="77777777" w:rsidR="00C560E0" w:rsidRPr="00845BF1" w:rsidRDefault="00C560E0" w:rsidP="00820121">
            <w:pPr>
              <w:spacing w:line="240" w:lineRule="exact"/>
              <w:rPr>
                <w:rFonts w:eastAsia="仿宋"/>
                <w:sz w:val="24"/>
              </w:rPr>
            </w:pPr>
            <w:r w:rsidRPr="00845BF1">
              <w:rPr>
                <w:rFonts w:eastAsia="仿宋"/>
                <w:sz w:val="24"/>
              </w:rPr>
              <w:t>（原则上不超过</w:t>
            </w:r>
            <w:r w:rsidRPr="00845BF1">
              <w:rPr>
                <w:rFonts w:eastAsia="仿宋"/>
                <w:sz w:val="24"/>
              </w:rPr>
              <w:t>500</w:t>
            </w:r>
            <w:r w:rsidRPr="00845BF1">
              <w:rPr>
                <w:rFonts w:eastAsia="仿宋"/>
                <w:sz w:val="24"/>
              </w:rPr>
              <w:t>元）</w:t>
            </w:r>
          </w:p>
        </w:tc>
        <w:tc>
          <w:tcPr>
            <w:tcW w:w="1242" w:type="dxa"/>
            <w:vAlign w:val="center"/>
          </w:tcPr>
          <w:p w14:paraId="39109524" w14:textId="77777777" w:rsidR="00C560E0" w:rsidRPr="00845BF1" w:rsidRDefault="00C560E0" w:rsidP="00820121">
            <w:pPr>
              <w:jc w:val="center"/>
              <w:rPr>
                <w:rFonts w:eastAsia="仿宋"/>
                <w:sz w:val="24"/>
              </w:rPr>
            </w:pPr>
            <w:r w:rsidRPr="00845BF1">
              <w:rPr>
                <w:rFonts w:eastAsia="仿宋"/>
                <w:sz w:val="24"/>
              </w:rPr>
              <w:t>500</w:t>
            </w:r>
          </w:p>
        </w:tc>
        <w:tc>
          <w:tcPr>
            <w:tcW w:w="1701" w:type="dxa"/>
            <w:vAlign w:val="center"/>
          </w:tcPr>
          <w:p w14:paraId="4C365FD8" w14:textId="77777777" w:rsidR="00C560E0" w:rsidRPr="00845BF1" w:rsidRDefault="00C560E0" w:rsidP="00820121">
            <w:pPr>
              <w:jc w:val="center"/>
              <w:rPr>
                <w:rFonts w:eastAsia="仿宋"/>
                <w:sz w:val="24"/>
              </w:rPr>
            </w:pPr>
            <w:r w:rsidRPr="00845BF1">
              <w:rPr>
                <w:rFonts w:eastAsia="仿宋"/>
                <w:sz w:val="24"/>
              </w:rPr>
              <w:t>往返动物园，植物园等，</w:t>
            </w:r>
            <w:r w:rsidRPr="00845BF1">
              <w:rPr>
                <w:rFonts w:eastAsia="仿宋"/>
                <w:sz w:val="24"/>
              </w:rPr>
              <w:t>10</w:t>
            </w:r>
            <w:r w:rsidRPr="00845BF1">
              <w:rPr>
                <w:rFonts w:eastAsia="仿宋"/>
                <w:sz w:val="24"/>
              </w:rPr>
              <w:t>元</w:t>
            </w:r>
            <w:r w:rsidRPr="00845BF1">
              <w:rPr>
                <w:rFonts w:eastAsia="仿宋"/>
                <w:sz w:val="24"/>
              </w:rPr>
              <w:t>/</w:t>
            </w:r>
            <w:r w:rsidRPr="00845BF1">
              <w:rPr>
                <w:rFonts w:eastAsia="仿宋"/>
                <w:sz w:val="24"/>
              </w:rPr>
              <w:t>次</w:t>
            </w:r>
            <w:r w:rsidRPr="00845BF1">
              <w:rPr>
                <w:rFonts w:eastAsia="仿宋"/>
                <w:sz w:val="24"/>
              </w:rPr>
              <w:t>*4</w:t>
            </w:r>
            <w:r w:rsidRPr="00845BF1">
              <w:rPr>
                <w:rFonts w:eastAsia="仿宋"/>
                <w:sz w:val="24"/>
              </w:rPr>
              <w:t>人次</w:t>
            </w:r>
          </w:p>
        </w:tc>
        <w:tc>
          <w:tcPr>
            <w:tcW w:w="3402" w:type="dxa"/>
            <w:vAlign w:val="center"/>
          </w:tcPr>
          <w:p w14:paraId="5D07AC2C" w14:textId="77777777" w:rsidR="00C560E0" w:rsidRPr="00845BF1" w:rsidRDefault="00C560E0" w:rsidP="00820121">
            <w:pPr>
              <w:spacing w:line="240" w:lineRule="exact"/>
              <w:rPr>
                <w:rFonts w:eastAsia="仿宋"/>
                <w:sz w:val="24"/>
              </w:rPr>
            </w:pPr>
            <w:r w:rsidRPr="00845BF1">
              <w:rPr>
                <w:rFonts w:eastAsia="仿宋"/>
                <w:sz w:val="24"/>
              </w:rPr>
              <w:t>往返动物园，植物园，</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sz w:val="24"/>
              </w:rPr>
              <w:t>×xx</w:t>
            </w:r>
            <w:r w:rsidRPr="00845BF1">
              <w:rPr>
                <w:rFonts w:eastAsia="仿宋"/>
                <w:sz w:val="24"/>
              </w:rPr>
              <w:t>人次</w:t>
            </w:r>
            <w:r w:rsidRPr="00845BF1">
              <w:rPr>
                <w:rFonts w:eastAsia="仿宋"/>
                <w:sz w:val="24"/>
              </w:rPr>
              <w:t>=xx</w:t>
            </w:r>
            <w:r w:rsidRPr="00845BF1">
              <w:rPr>
                <w:rFonts w:eastAsia="仿宋"/>
                <w:sz w:val="24"/>
              </w:rPr>
              <w:t>元</w:t>
            </w:r>
          </w:p>
        </w:tc>
      </w:tr>
      <w:tr w:rsidR="00C560E0" w:rsidRPr="00845BF1" w14:paraId="2F6FE3C3" w14:textId="77777777" w:rsidTr="00820121">
        <w:trPr>
          <w:trHeight w:val="559"/>
        </w:trPr>
        <w:tc>
          <w:tcPr>
            <w:tcW w:w="3261" w:type="dxa"/>
            <w:vAlign w:val="center"/>
          </w:tcPr>
          <w:p w14:paraId="5D9162FC" w14:textId="77777777" w:rsidR="00C560E0" w:rsidRPr="00845BF1" w:rsidRDefault="00C560E0" w:rsidP="00820121">
            <w:pPr>
              <w:jc w:val="left"/>
              <w:rPr>
                <w:rFonts w:eastAsia="仿宋"/>
                <w:b/>
                <w:sz w:val="24"/>
              </w:rPr>
            </w:pPr>
            <w:r w:rsidRPr="00845BF1">
              <w:rPr>
                <w:rFonts w:eastAsia="仿宋"/>
                <w:b/>
                <w:sz w:val="24"/>
              </w:rPr>
              <w:t>12.</w:t>
            </w:r>
            <w:r w:rsidRPr="00845BF1">
              <w:rPr>
                <w:rFonts w:eastAsia="仿宋"/>
                <w:b/>
                <w:sz w:val="24"/>
              </w:rPr>
              <w:t>项目研究成果参赛费</w:t>
            </w:r>
          </w:p>
        </w:tc>
        <w:tc>
          <w:tcPr>
            <w:tcW w:w="1242" w:type="dxa"/>
            <w:vAlign w:val="center"/>
          </w:tcPr>
          <w:p w14:paraId="2D8F5330" w14:textId="77777777" w:rsidR="00C560E0" w:rsidRPr="00845BF1" w:rsidRDefault="00C560E0" w:rsidP="00820121">
            <w:pPr>
              <w:jc w:val="center"/>
              <w:rPr>
                <w:rFonts w:eastAsia="仿宋"/>
                <w:sz w:val="24"/>
              </w:rPr>
            </w:pPr>
          </w:p>
        </w:tc>
        <w:tc>
          <w:tcPr>
            <w:tcW w:w="1701" w:type="dxa"/>
            <w:vAlign w:val="center"/>
          </w:tcPr>
          <w:p w14:paraId="6E7712A7" w14:textId="77777777" w:rsidR="00C560E0" w:rsidRPr="00845BF1" w:rsidRDefault="00C560E0" w:rsidP="00820121">
            <w:pPr>
              <w:jc w:val="center"/>
              <w:rPr>
                <w:rFonts w:eastAsia="仿宋"/>
                <w:sz w:val="24"/>
              </w:rPr>
            </w:pPr>
          </w:p>
        </w:tc>
        <w:tc>
          <w:tcPr>
            <w:tcW w:w="3402" w:type="dxa"/>
            <w:vAlign w:val="center"/>
          </w:tcPr>
          <w:p w14:paraId="6913960A" w14:textId="77777777" w:rsidR="00C560E0" w:rsidRPr="00845BF1" w:rsidRDefault="00C560E0" w:rsidP="00820121">
            <w:pPr>
              <w:rPr>
                <w:rFonts w:eastAsia="仿宋"/>
                <w:sz w:val="24"/>
              </w:rPr>
            </w:pPr>
            <w:r w:rsidRPr="00845BF1">
              <w:rPr>
                <w:rFonts w:eastAsia="仿宋"/>
                <w:sz w:val="24"/>
              </w:rPr>
              <w:t>例：参加</w:t>
            </w:r>
            <w:r w:rsidRPr="00845BF1">
              <w:rPr>
                <w:rFonts w:eastAsia="仿宋"/>
                <w:sz w:val="24"/>
              </w:rPr>
              <w:t>xx</w:t>
            </w:r>
            <w:r w:rsidRPr="00845BF1">
              <w:rPr>
                <w:rFonts w:eastAsia="仿宋"/>
                <w:sz w:val="24"/>
              </w:rPr>
              <w:t>比赛</w:t>
            </w:r>
            <w:r w:rsidRPr="00845BF1">
              <w:rPr>
                <w:rFonts w:eastAsia="仿宋"/>
                <w:sz w:val="24"/>
              </w:rPr>
              <w:t>xx</w:t>
            </w:r>
            <w:r w:rsidRPr="00845BF1">
              <w:rPr>
                <w:rFonts w:eastAsia="仿宋"/>
                <w:sz w:val="24"/>
              </w:rPr>
              <w:t>元</w:t>
            </w:r>
            <w:r w:rsidRPr="00845BF1">
              <w:rPr>
                <w:rFonts w:eastAsia="仿宋"/>
                <w:sz w:val="24"/>
              </w:rPr>
              <w:t>/</w:t>
            </w:r>
            <w:r w:rsidRPr="00845BF1">
              <w:rPr>
                <w:rFonts w:eastAsia="仿宋"/>
                <w:sz w:val="24"/>
              </w:rPr>
              <w:t>人</w:t>
            </w:r>
            <w:r w:rsidRPr="00845BF1">
              <w:rPr>
                <w:rFonts w:eastAsia="仿宋"/>
                <w:sz w:val="24"/>
              </w:rPr>
              <w:t>/</w:t>
            </w:r>
            <w:r w:rsidRPr="00845BF1">
              <w:rPr>
                <w:rFonts w:eastAsia="仿宋"/>
                <w:sz w:val="24"/>
              </w:rPr>
              <w:t>次</w:t>
            </w:r>
            <w:r w:rsidRPr="00845BF1">
              <w:rPr>
                <w:rFonts w:eastAsia="仿宋"/>
                <w:color w:val="333333"/>
                <w:sz w:val="24"/>
                <w:shd w:val="clear" w:color="auto" w:fill="FFFFFF"/>
              </w:rPr>
              <w:t>×xx</w:t>
            </w:r>
            <w:r w:rsidRPr="00845BF1">
              <w:rPr>
                <w:rFonts w:eastAsia="仿宋"/>
                <w:color w:val="333333"/>
                <w:sz w:val="24"/>
                <w:shd w:val="clear" w:color="auto" w:fill="FFFFFF"/>
              </w:rPr>
              <w:t>人次</w:t>
            </w:r>
            <w:r w:rsidRPr="00845BF1">
              <w:rPr>
                <w:rFonts w:eastAsia="仿宋"/>
                <w:color w:val="333333"/>
                <w:sz w:val="24"/>
                <w:shd w:val="clear" w:color="auto" w:fill="FFFFFF"/>
              </w:rPr>
              <w:t>=xx</w:t>
            </w:r>
            <w:r w:rsidRPr="00845BF1">
              <w:rPr>
                <w:rFonts w:eastAsia="仿宋"/>
                <w:color w:val="333333"/>
                <w:sz w:val="24"/>
                <w:shd w:val="clear" w:color="auto" w:fill="FFFFFF"/>
              </w:rPr>
              <w:t>元</w:t>
            </w:r>
          </w:p>
        </w:tc>
      </w:tr>
      <w:tr w:rsidR="00C560E0" w:rsidRPr="00845BF1" w14:paraId="672D7271" w14:textId="77777777" w:rsidTr="00820121">
        <w:trPr>
          <w:trHeight w:val="558"/>
        </w:trPr>
        <w:tc>
          <w:tcPr>
            <w:tcW w:w="3261" w:type="dxa"/>
            <w:vAlign w:val="center"/>
          </w:tcPr>
          <w:p w14:paraId="7281796B" w14:textId="77777777" w:rsidR="00C560E0" w:rsidRPr="00845BF1" w:rsidRDefault="00C560E0" w:rsidP="00820121">
            <w:pPr>
              <w:jc w:val="left"/>
              <w:rPr>
                <w:rFonts w:eastAsia="仿宋"/>
                <w:b/>
                <w:sz w:val="24"/>
              </w:rPr>
            </w:pPr>
            <w:r w:rsidRPr="00845BF1">
              <w:rPr>
                <w:rFonts w:eastAsia="仿宋"/>
                <w:b/>
                <w:sz w:val="24"/>
              </w:rPr>
              <w:t>13.</w:t>
            </w:r>
            <w:r w:rsidRPr="00845BF1">
              <w:rPr>
                <w:rFonts w:eastAsia="仿宋"/>
                <w:b/>
                <w:sz w:val="24"/>
              </w:rPr>
              <w:t>其他支出（具体列明）</w:t>
            </w:r>
          </w:p>
        </w:tc>
        <w:tc>
          <w:tcPr>
            <w:tcW w:w="1242" w:type="dxa"/>
            <w:vAlign w:val="center"/>
          </w:tcPr>
          <w:p w14:paraId="6C1BE5F2" w14:textId="77777777" w:rsidR="00C560E0" w:rsidRPr="00845BF1" w:rsidRDefault="00C560E0" w:rsidP="00820121">
            <w:pPr>
              <w:jc w:val="center"/>
              <w:rPr>
                <w:rFonts w:eastAsia="仿宋"/>
                <w:sz w:val="24"/>
              </w:rPr>
            </w:pPr>
          </w:p>
        </w:tc>
        <w:tc>
          <w:tcPr>
            <w:tcW w:w="1701" w:type="dxa"/>
            <w:vAlign w:val="center"/>
          </w:tcPr>
          <w:p w14:paraId="05515A4C" w14:textId="77777777" w:rsidR="00C560E0" w:rsidRPr="00845BF1" w:rsidRDefault="00C560E0" w:rsidP="00820121">
            <w:pPr>
              <w:jc w:val="center"/>
              <w:rPr>
                <w:rFonts w:eastAsia="仿宋"/>
                <w:sz w:val="24"/>
              </w:rPr>
            </w:pPr>
          </w:p>
        </w:tc>
        <w:tc>
          <w:tcPr>
            <w:tcW w:w="3402" w:type="dxa"/>
            <w:vAlign w:val="center"/>
          </w:tcPr>
          <w:p w14:paraId="1D01BFF2" w14:textId="77777777" w:rsidR="00C560E0" w:rsidRPr="00845BF1" w:rsidRDefault="00C560E0" w:rsidP="00820121">
            <w:pPr>
              <w:rPr>
                <w:rFonts w:eastAsia="仿宋"/>
                <w:sz w:val="24"/>
              </w:rPr>
            </w:pPr>
          </w:p>
        </w:tc>
      </w:tr>
      <w:tr w:rsidR="00C560E0" w:rsidRPr="00845BF1" w14:paraId="7F13204A" w14:textId="77777777" w:rsidTr="00820121">
        <w:trPr>
          <w:trHeight w:val="487"/>
        </w:trPr>
        <w:tc>
          <w:tcPr>
            <w:tcW w:w="9606" w:type="dxa"/>
            <w:gridSpan w:val="4"/>
            <w:vAlign w:val="center"/>
          </w:tcPr>
          <w:p w14:paraId="558C367C" w14:textId="77777777" w:rsidR="00C560E0" w:rsidRPr="00845BF1" w:rsidRDefault="00C560E0" w:rsidP="00820121">
            <w:pPr>
              <w:jc w:val="center"/>
              <w:rPr>
                <w:rFonts w:eastAsia="仿宋"/>
                <w:sz w:val="24"/>
              </w:rPr>
            </w:pPr>
            <w:r w:rsidRPr="00845BF1">
              <w:rPr>
                <w:rFonts w:eastAsia="仿宋"/>
                <w:sz w:val="24"/>
              </w:rPr>
              <w:lastRenderedPageBreak/>
              <w:t>说明：经费预算应符合项目申请书内容。项目经费批准后，无客观原因预算不得调整</w:t>
            </w:r>
          </w:p>
        </w:tc>
      </w:tr>
    </w:tbl>
    <w:p w14:paraId="1BCAB0A5" w14:textId="77777777" w:rsidR="00C560E0" w:rsidRPr="00845BF1" w:rsidRDefault="00C560E0" w:rsidP="00C560E0">
      <w:pPr>
        <w:rPr>
          <w:sz w:val="24"/>
        </w:rPr>
      </w:pPr>
    </w:p>
    <w:p w14:paraId="25DD5F95" w14:textId="77777777" w:rsidR="00EE4CE9" w:rsidRPr="00845BF1" w:rsidRDefault="00EE4CE9" w:rsidP="00C560E0"/>
    <w:sectPr w:rsidR="00EE4CE9" w:rsidRPr="00845BF1">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B2E68" w14:textId="77777777" w:rsidR="00B61597" w:rsidRDefault="00B61597" w:rsidP="003A0D7C">
      <w:r>
        <w:separator/>
      </w:r>
    </w:p>
  </w:endnote>
  <w:endnote w:type="continuationSeparator" w:id="0">
    <w:p w14:paraId="75A4B1E7" w14:textId="77777777" w:rsidR="00B61597" w:rsidRDefault="00B61597" w:rsidP="003A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763DC" w14:textId="77777777" w:rsidR="00820121" w:rsidRDefault="00820121">
    <w:pPr>
      <w:pStyle w:val="a5"/>
      <w:framePr w:wrap="around" w:vAnchor="text" w:hAnchor="margin" w:xAlign="center" w:y="1"/>
      <w:rPr>
        <w:rStyle w:val="a8"/>
      </w:rPr>
    </w:pPr>
    <w:r>
      <w:fldChar w:fldCharType="begin"/>
    </w:r>
    <w:r>
      <w:rPr>
        <w:rStyle w:val="a8"/>
      </w:rPr>
      <w:instrText xml:space="preserve">PAGE  </w:instrText>
    </w:r>
    <w:r>
      <w:fldChar w:fldCharType="end"/>
    </w:r>
  </w:p>
  <w:p w14:paraId="4CEED86C" w14:textId="77777777" w:rsidR="00820121" w:rsidRDefault="0082012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19821" w14:textId="77777777" w:rsidR="00820121" w:rsidRDefault="00820121">
    <w:pPr>
      <w:pStyle w:val="a5"/>
      <w:framePr w:wrap="around" w:vAnchor="text" w:hAnchor="margin" w:xAlign="center" w:y="1"/>
      <w:rPr>
        <w:rStyle w:val="a8"/>
      </w:rPr>
    </w:pPr>
    <w:r>
      <w:fldChar w:fldCharType="begin"/>
    </w:r>
    <w:r>
      <w:rPr>
        <w:rStyle w:val="a8"/>
      </w:rPr>
      <w:instrText xml:space="preserve">PAGE  </w:instrText>
    </w:r>
    <w:r>
      <w:fldChar w:fldCharType="separate"/>
    </w:r>
    <w:r w:rsidR="005E64BC">
      <w:rPr>
        <w:rStyle w:val="a8"/>
        <w:noProof/>
      </w:rPr>
      <w:t>10</w:t>
    </w:r>
    <w:r>
      <w:fldChar w:fldCharType="end"/>
    </w:r>
  </w:p>
  <w:p w14:paraId="31B5F9CA" w14:textId="77777777" w:rsidR="00820121" w:rsidRDefault="008201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BE440" w14:textId="77777777" w:rsidR="00B61597" w:rsidRDefault="00B61597" w:rsidP="003A0D7C">
      <w:r>
        <w:separator/>
      </w:r>
    </w:p>
  </w:footnote>
  <w:footnote w:type="continuationSeparator" w:id="0">
    <w:p w14:paraId="7ED4C619" w14:textId="77777777" w:rsidR="00B61597" w:rsidRDefault="00B61597" w:rsidP="003A0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110B3D"/>
    <w:multiLevelType w:val="singleLevel"/>
    <w:tmpl w:val="C7110B3D"/>
    <w:lvl w:ilvl="0">
      <w:start w:val="1"/>
      <w:numFmt w:val="decimal"/>
      <w:lvlText w:val="%1."/>
      <w:lvlJc w:val="left"/>
      <w:pPr>
        <w:tabs>
          <w:tab w:val="num" w:pos="312"/>
        </w:tabs>
      </w:pPr>
    </w:lvl>
  </w:abstractNum>
  <w:abstractNum w:abstractNumId="1" w15:restartNumberingAfterBreak="0">
    <w:nsid w:val="F3A65683"/>
    <w:multiLevelType w:val="singleLevel"/>
    <w:tmpl w:val="F3A65683"/>
    <w:lvl w:ilvl="0">
      <w:start w:val="1"/>
      <w:numFmt w:val="decimal"/>
      <w:lvlText w:val="%1."/>
      <w:lvlJc w:val="left"/>
      <w:pPr>
        <w:tabs>
          <w:tab w:val="num" w:pos="425"/>
        </w:tabs>
        <w:ind w:left="425" w:hanging="425"/>
      </w:pPr>
      <w:rPr>
        <w:rFonts w:hint="default"/>
      </w:rPr>
    </w:lvl>
  </w:abstractNum>
  <w:abstractNum w:abstractNumId="2" w15:restartNumberingAfterBreak="0">
    <w:nsid w:val="092923DD"/>
    <w:multiLevelType w:val="hybridMultilevel"/>
    <w:tmpl w:val="09D82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D8598"/>
    <w:multiLevelType w:val="singleLevel"/>
    <w:tmpl w:val="09DD8598"/>
    <w:lvl w:ilvl="0">
      <w:start w:val="1"/>
      <w:numFmt w:val="decimal"/>
      <w:suff w:val="nothing"/>
      <w:lvlText w:val="%1）"/>
      <w:lvlJc w:val="left"/>
    </w:lvl>
  </w:abstractNum>
  <w:abstractNum w:abstractNumId="4" w15:restartNumberingAfterBreak="0">
    <w:nsid w:val="1203345B"/>
    <w:multiLevelType w:val="hybridMultilevel"/>
    <w:tmpl w:val="9C3AEA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9D7319"/>
    <w:multiLevelType w:val="hybridMultilevel"/>
    <w:tmpl w:val="9D5C43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A20BB1"/>
    <w:multiLevelType w:val="hybridMultilevel"/>
    <w:tmpl w:val="4E3E0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FD76D4"/>
    <w:multiLevelType w:val="hybridMultilevel"/>
    <w:tmpl w:val="C6D6BC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C25F57"/>
    <w:multiLevelType w:val="hybridMultilevel"/>
    <w:tmpl w:val="B0065B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8E579E"/>
    <w:multiLevelType w:val="hybridMultilevel"/>
    <w:tmpl w:val="314698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697138"/>
    <w:multiLevelType w:val="hybridMultilevel"/>
    <w:tmpl w:val="52A88A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16BCEF"/>
    <w:multiLevelType w:val="singleLevel"/>
    <w:tmpl w:val="3816BCEF"/>
    <w:lvl w:ilvl="0">
      <w:start w:val="1"/>
      <w:numFmt w:val="decimal"/>
      <w:lvlText w:val="%1."/>
      <w:lvlJc w:val="left"/>
      <w:pPr>
        <w:tabs>
          <w:tab w:val="num" w:pos="312"/>
        </w:tabs>
        <w:ind w:left="480" w:firstLine="0"/>
      </w:pPr>
    </w:lvl>
  </w:abstractNum>
  <w:abstractNum w:abstractNumId="12" w15:restartNumberingAfterBreak="0">
    <w:nsid w:val="388173F2"/>
    <w:multiLevelType w:val="hybridMultilevel"/>
    <w:tmpl w:val="C7EA1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AE34CF"/>
    <w:multiLevelType w:val="hybridMultilevel"/>
    <w:tmpl w:val="639A6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EF6D7E"/>
    <w:multiLevelType w:val="hybridMultilevel"/>
    <w:tmpl w:val="9D485CB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BD6E78"/>
    <w:multiLevelType w:val="hybridMultilevel"/>
    <w:tmpl w:val="09D82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B75921"/>
    <w:multiLevelType w:val="hybridMultilevel"/>
    <w:tmpl w:val="157C98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FB2CD7"/>
    <w:multiLevelType w:val="hybridMultilevel"/>
    <w:tmpl w:val="2F10048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8" w15:restartNumberingAfterBreak="0">
    <w:nsid w:val="63F907A7"/>
    <w:multiLevelType w:val="hybridMultilevel"/>
    <w:tmpl w:val="9F340F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DD1DF3"/>
    <w:multiLevelType w:val="hybridMultilevel"/>
    <w:tmpl w:val="7AA8E8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C3C0F63"/>
    <w:multiLevelType w:val="multilevel"/>
    <w:tmpl w:val="6C3C0F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F0017C4"/>
    <w:multiLevelType w:val="hybridMultilevel"/>
    <w:tmpl w:val="EB468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D6D2FA"/>
    <w:multiLevelType w:val="singleLevel"/>
    <w:tmpl w:val="7BD6D2FA"/>
    <w:lvl w:ilvl="0">
      <w:start w:val="1"/>
      <w:numFmt w:val="decimal"/>
      <w:suff w:val="space"/>
      <w:lvlText w:val="%1."/>
      <w:lvlJc w:val="left"/>
    </w:lvl>
  </w:abstractNum>
  <w:num w:numId="1">
    <w:abstractNumId w:val="12"/>
  </w:num>
  <w:num w:numId="2">
    <w:abstractNumId w:val="13"/>
  </w:num>
  <w:num w:numId="3">
    <w:abstractNumId w:val="20"/>
  </w:num>
  <w:num w:numId="4">
    <w:abstractNumId w:val="22"/>
  </w:num>
  <w:num w:numId="5">
    <w:abstractNumId w:val="3"/>
  </w:num>
  <w:num w:numId="6">
    <w:abstractNumId w:val="0"/>
  </w:num>
  <w:num w:numId="7">
    <w:abstractNumId w:val="11"/>
  </w:num>
  <w:num w:numId="8">
    <w:abstractNumId w:val="1"/>
  </w:num>
  <w:num w:numId="9">
    <w:abstractNumId w:val="2"/>
  </w:num>
  <w:num w:numId="10">
    <w:abstractNumId w:val="10"/>
  </w:num>
  <w:num w:numId="11">
    <w:abstractNumId w:val="5"/>
  </w:num>
  <w:num w:numId="12">
    <w:abstractNumId w:val="9"/>
  </w:num>
  <w:num w:numId="13">
    <w:abstractNumId w:val="14"/>
  </w:num>
  <w:num w:numId="14">
    <w:abstractNumId w:val="19"/>
  </w:num>
  <w:num w:numId="15">
    <w:abstractNumId w:val="16"/>
  </w:num>
  <w:num w:numId="16">
    <w:abstractNumId w:val="8"/>
  </w:num>
  <w:num w:numId="17">
    <w:abstractNumId w:val="7"/>
  </w:num>
  <w:num w:numId="18">
    <w:abstractNumId w:val="4"/>
  </w:num>
  <w:num w:numId="19">
    <w:abstractNumId w:val="15"/>
  </w:num>
  <w:num w:numId="20">
    <w:abstractNumId w:val="6"/>
  </w:num>
  <w:num w:numId="21">
    <w:abstractNumId w:val="18"/>
  </w:num>
  <w:num w:numId="22">
    <w:abstractNumId w:val="17"/>
  </w:num>
  <w:num w:numId="2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YM">
    <w15:presenceInfo w15:providerId="None" w15:userId="BITYM"/>
  </w15:person>
  <w15:person w15:author="yuanxi li">
    <w15:presenceInfo w15:providerId="Windows Live" w15:userId="a90d4c720dbc09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F40"/>
    <w:rsid w:val="00003D15"/>
    <w:rsid w:val="00017D44"/>
    <w:rsid w:val="00054DDC"/>
    <w:rsid w:val="000A4B65"/>
    <w:rsid w:val="000E2F93"/>
    <w:rsid w:val="001270DD"/>
    <w:rsid w:val="00133E29"/>
    <w:rsid w:val="00191797"/>
    <w:rsid w:val="001D6B82"/>
    <w:rsid w:val="002178E6"/>
    <w:rsid w:val="00243C10"/>
    <w:rsid w:val="00243DC2"/>
    <w:rsid w:val="00257689"/>
    <w:rsid w:val="002C1C69"/>
    <w:rsid w:val="00324122"/>
    <w:rsid w:val="00326A88"/>
    <w:rsid w:val="003314D7"/>
    <w:rsid w:val="00335D85"/>
    <w:rsid w:val="003411AF"/>
    <w:rsid w:val="003A0D7C"/>
    <w:rsid w:val="003C3456"/>
    <w:rsid w:val="003F461E"/>
    <w:rsid w:val="003F787A"/>
    <w:rsid w:val="004121B1"/>
    <w:rsid w:val="00413C8A"/>
    <w:rsid w:val="004478C8"/>
    <w:rsid w:val="00462107"/>
    <w:rsid w:val="00474F0C"/>
    <w:rsid w:val="00484BD5"/>
    <w:rsid w:val="004905EC"/>
    <w:rsid w:val="004B1D39"/>
    <w:rsid w:val="004D1655"/>
    <w:rsid w:val="004D7683"/>
    <w:rsid w:val="004E66E3"/>
    <w:rsid w:val="005176DE"/>
    <w:rsid w:val="005312E9"/>
    <w:rsid w:val="00541FB0"/>
    <w:rsid w:val="00545E76"/>
    <w:rsid w:val="00563D4E"/>
    <w:rsid w:val="00565BDA"/>
    <w:rsid w:val="0056618C"/>
    <w:rsid w:val="005C652B"/>
    <w:rsid w:val="005E194B"/>
    <w:rsid w:val="005E64BC"/>
    <w:rsid w:val="00614EC7"/>
    <w:rsid w:val="00615503"/>
    <w:rsid w:val="0062706C"/>
    <w:rsid w:val="00644F0E"/>
    <w:rsid w:val="00645E39"/>
    <w:rsid w:val="006C163E"/>
    <w:rsid w:val="006D7701"/>
    <w:rsid w:val="006E096B"/>
    <w:rsid w:val="0070298D"/>
    <w:rsid w:val="00725EE4"/>
    <w:rsid w:val="00773606"/>
    <w:rsid w:val="00790BFB"/>
    <w:rsid w:val="007B545F"/>
    <w:rsid w:val="007B7039"/>
    <w:rsid w:val="007D41CB"/>
    <w:rsid w:val="00820121"/>
    <w:rsid w:val="00845BF1"/>
    <w:rsid w:val="008538AA"/>
    <w:rsid w:val="008558AB"/>
    <w:rsid w:val="0086100F"/>
    <w:rsid w:val="00880949"/>
    <w:rsid w:val="008B104D"/>
    <w:rsid w:val="00905A14"/>
    <w:rsid w:val="00910282"/>
    <w:rsid w:val="00940079"/>
    <w:rsid w:val="00940C81"/>
    <w:rsid w:val="009471DA"/>
    <w:rsid w:val="009509F1"/>
    <w:rsid w:val="00953956"/>
    <w:rsid w:val="00992033"/>
    <w:rsid w:val="00996C05"/>
    <w:rsid w:val="009C1945"/>
    <w:rsid w:val="009E7716"/>
    <w:rsid w:val="00A25822"/>
    <w:rsid w:val="00A5045D"/>
    <w:rsid w:val="00A73031"/>
    <w:rsid w:val="00AB0DB2"/>
    <w:rsid w:val="00AC7D30"/>
    <w:rsid w:val="00AE1AD2"/>
    <w:rsid w:val="00AF29CA"/>
    <w:rsid w:val="00B05FC2"/>
    <w:rsid w:val="00B3488E"/>
    <w:rsid w:val="00B37C08"/>
    <w:rsid w:val="00B528CA"/>
    <w:rsid w:val="00B53CC8"/>
    <w:rsid w:val="00B60155"/>
    <w:rsid w:val="00B61597"/>
    <w:rsid w:val="00B71914"/>
    <w:rsid w:val="00BA7BF7"/>
    <w:rsid w:val="00BF1543"/>
    <w:rsid w:val="00C560E0"/>
    <w:rsid w:val="00C851DC"/>
    <w:rsid w:val="00C925AF"/>
    <w:rsid w:val="00C946BF"/>
    <w:rsid w:val="00CC4826"/>
    <w:rsid w:val="00CC4F40"/>
    <w:rsid w:val="00CF0492"/>
    <w:rsid w:val="00D774B8"/>
    <w:rsid w:val="00D85F49"/>
    <w:rsid w:val="00DC0D22"/>
    <w:rsid w:val="00DF42F0"/>
    <w:rsid w:val="00E028BD"/>
    <w:rsid w:val="00E11E87"/>
    <w:rsid w:val="00E12304"/>
    <w:rsid w:val="00E358F6"/>
    <w:rsid w:val="00E35DFA"/>
    <w:rsid w:val="00E62A1A"/>
    <w:rsid w:val="00E70D3F"/>
    <w:rsid w:val="00E7623E"/>
    <w:rsid w:val="00EB2458"/>
    <w:rsid w:val="00EE4CE9"/>
    <w:rsid w:val="00F06409"/>
    <w:rsid w:val="00F10219"/>
    <w:rsid w:val="00F77007"/>
    <w:rsid w:val="00F84744"/>
    <w:rsid w:val="00F94649"/>
    <w:rsid w:val="00FF6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5547"/>
  <w15:chartTrackingRefBased/>
  <w15:docId w15:val="{3C1F906A-B1E2-4783-B9ED-1D88F52F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0E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3488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6618C"/>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semiHidden/>
    <w:unhideWhenUsed/>
    <w:qFormat/>
    <w:rsid w:val="00644F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56618C"/>
    <w:rPr>
      <w:rFonts w:ascii="Times New Roman" w:eastAsia="宋体" w:hAnsi="Times New Roman" w:cstheme="majorBidi"/>
      <w:b/>
      <w:bCs/>
      <w:sz w:val="32"/>
      <w:szCs w:val="32"/>
    </w:rPr>
  </w:style>
  <w:style w:type="paragraph" w:styleId="a3">
    <w:name w:val="header"/>
    <w:basedOn w:val="a"/>
    <w:link w:val="a4"/>
    <w:uiPriority w:val="99"/>
    <w:unhideWhenUsed/>
    <w:rsid w:val="003A0D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0D7C"/>
    <w:rPr>
      <w:rFonts w:ascii="Times New Roman" w:eastAsia="宋体" w:hAnsi="Times New Roman"/>
      <w:sz w:val="18"/>
      <w:szCs w:val="18"/>
    </w:rPr>
  </w:style>
  <w:style w:type="paragraph" w:styleId="a5">
    <w:name w:val="footer"/>
    <w:basedOn w:val="a"/>
    <w:link w:val="a6"/>
    <w:unhideWhenUsed/>
    <w:rsid w:val="003A0D7C"/>
    <w:pPr>
      <w:tabs>
        <w:tab w:val="center" w:pos="4153"/>
        <w:tab w:val="right" w:pos="8306"/>
      </w:tabs>
      <w:snapToGrid w:val="0"/>
      <w:jc w:val="left"/>
    </w:pPr>
    <w:rPr>
      <w:sz w:val="18"/>
      <w:szCs w:val="18"/>
    </w:rPr>
  </w:style>
  <w:style w:type="character" w:customStyle="1" w:styleId="a6">
    <w:name w:val="页脚 字符"/>
    <w:basedOn w:val="a0"/>
    <w:link w:val="a5"/>
    <w:uiPriority w:val="99"/>
    <w:rsid w:val="003A0D7C"/>
    <w:rPr>
      <w:rFonts w:ascii="Times New Roman" w:eastAsia="宋体" w:hAnsi="Times New Roman"/>
      <w:sz w:val="18"/>
      <w:szCs w:val="18"/>
    </w:rPr>
  </w:style>
  <w:style w:type="paragraph" w:styleId="a7">
    <w:name w:val="List Paragraph"/>
    <w:basedOn w:val="a"/>
    <w:uiPriority w:val="34"/>
    <w:qFormat/>
    <w:rsid w:val="00EE4CE9"/>
    <w:pPr>
      <w:ind w:firstLineChars="200" w:firstLine="420"/>
    </w:pPr>
  </w:style>
  <w:style w:type="character" w:styleId="a8">
    <w:name w:val="page number"/>
    <w:basedOn w:val="a0"/>
    <w:rsid w:val="00C560E0"/>
  </w:style>
  <w:style w:type="character" w:customStyle="1" w:styleId="10">
    <w:name w:val="标题 1 字符"/>
    <w:basedOn w:val="a0"/>
    <w:link w:val="1"/>
    <w:uiPriority w:val="9"/>
    <w:rsid w:val="00B3488E"/>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644F0E"/>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132532">
      <w:bodyDiv w:val="1"/>
      <w:marLeft w:val="0"/>
      <w:marRight w:val="0"/>
      <w:marTop w:val="0"/>
      <w:marBottom w:val="0"/>
      <w:divBdr>
        <w:top w:val="none" w:sz="0" w:space="0" w:color="auto"/>
        <w:left w:val="none" w:sz="0" w:space="0" w:color="auto"/>
        <w:bottom w:val="none" w:sz="0" w:space="0" w:color="auto"/>
        <w:right w:val="none" w:sz="0" w:space="0" w:color="auto"/>
      </w:divBdr>
    </w:div>
    <w:div w:id="1173489560">
      <w:bodyDiv w:val="1"/>
      <w:marLeft w:val="0"/>
      <w:marRight w:val="0"/>
      <w:marTop w:val="0"/>
      <w:marBottom w:val="0"/>
      <w:divBdr>
        <w:top w:val="none" w:sz="0" w:space="0" w:color="auto"/>
        <w:left w:val="none" w:sz="0" w:space="0" w:color="auto"/>
        <w:bottom w:val="none" w:sz="0" w:space="0" w:color="auto"/>
        <w:right w:val="none" w:sz="0" w:space="0" w:color="auto"/>
      </w:divBdr>
    </w:div>
    <w:div w:id="18700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12</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dc:creator>
  <cp:keywords/>
  <dc:description/>
  <cp:lastModifiedBy>yuanxi li</cp:lastModifiedBy>
  <cp:revision>85</cp:revision>
  <cp:lastPrinted>2020-05-05T04:23:00Z</cp:lastPrinted>
  <dcterms:created xsi:type="dcterms:W3CDTF">2020-05-05T04:23:00Z</dcterms:created>
  <dcterms:modified xsi:type="dcterms:W3CDTF">2020-05-06T02:34:00Z</dcterms:modified>
</cp:coreProperties>
</file>